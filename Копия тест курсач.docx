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Министерство образования и науки Российской Федерации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Федеральное государственное образовательное бюджетное учреждение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Тверской государственный технический университет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Кафедра “Программное обеспечение”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Курсовая работа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теме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«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Алгоритмы ранжирования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rtl w:val="0"/>
          <w:lang w:val="en-US"/>
        </w:rPr>
        <w:t>PageRank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»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Выполнил студент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Группы «Б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ПИН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РИС</w:t>
      </w:r>
      <w:r>
        <w:rPr>
          <w:rFonts w:ascii="Times New Roman" w:hAnsi="Times New Roman"/>
          <w:sz w:val="28"/>
          <w:szCs w:val="28"/>
          <w:rtl w:val="0"/>
          <w:lang w:val="ru-RU"/>
        </w:rPr>
        <w:t>.22.06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»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Кириллов Владислав Константинович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Проверил</w:t>
      </w:r>
      <w:del w:id="0" w:date="2024-03-26T21:57:10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 xml:space="preserve"> профессор</w:delText>
        </w:r>
      </w:del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Мальков Александ Анатольевич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Тверь</w:t>
      </w:r>
      <w:r>
        <w:rPr>
          <w:rFonts w:ascii="Times New Roman" w:hAnsi="Times New Roman"/>
          <w:sz w:val="28"/>
          <w:szCs w:val="28"/>
          <w:rtl w:val="0"/>
          <w:lang w:val="ru-RU"/>
        </w:rPr>
        <w:t>. 202</w:t>
      </w:r>
      <w:r>
        <w:rPr>
          <w:rFonts w:ascii="Times New Roman" w:hAnsi="Times New Roman"/>
          <w:sz w:val="28"/>
          <w:szCs w:val="28"/>
          <w:rtl w:val="0"/>
          <w:lang w:val="en-US"/>
        </w:rPr>
        <w:t>4</w:t>
      </w:r>
      <w:del w:id="1" w:date="2024-03-26T22:16:03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3</w:delText>
        </w:r>
      </w:del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jc w:val="center"/>
      </w:pPr>
      <w:ins w:id="2" w:date="2024-03-26T22:15:56Z" w:author="Владислав Кириллов">
        <w:r>
          <w:rPr>
            <w:rFonts w:ascii="Arial Unicode MS" w:cs="Arial Unicode MS" w:hAnsi="Arial Unicode MS" w:eastAsia="Arial Unicode MS"/>
            <w:b w:val="0"/>
            <w:bCs w:val="0"/>
            <w:i w:val="0"/>
            <w:iCs w:val="0"/>
            <w:sz w:val="28"/>
            <w:szCs w:val="28"/>
          </w:rPr>
          <w:br w:type="page"/>
        </w:r>
      </w:ins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 w:hint="default"/>
          <w:b w:val="1"/>
          <w:bCs w:val="1"/>
          <w:sz w:val="36"/>
          <w:szCs w:val="36"/>
          <w:rtl w:val="0"/>
          <w:lang w:val="ru-RU"/>
        </w:rPr>
        <w:t>Содержание</w:t>
      </w:r>
    </w:p>
    <w:p>
      <w:pPr>
        <w:pStyle w:val="Основной текст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jc w:val="center"/>
      </w:pPr>
      <w:r>
        <w:rPr>
          <w:b w:val="1"/>
          <w:bCs w:val="1"/>
          <w:sz w:val="36"/>
          <w:szCs w:val="36"/>
        </w:rPr>
        <w:fldChar w:fldCharType="begin" w:fldLock="0"/>
      </w:r>
      <w:r>
        <w:rPr>
          <w:b w:val="1"/>
          <w:bCs w:val="1"/>
          <w:sz w:val="36"/>
          <w:szCs w:val="36"/>
        </w:rPr>
        <w:instrText xml:space="preserve"> TOC \t "Заголовок, 1,Подзаголовок, 2"</w:instrText>
      </w:r>
      <w:r>
        <w:rPr>
          <w:b w:val="1"/>
          <w:bCs w:val="1"/>
          <w:sz w:val="36"/>
          <w:szCs w:val="36"/>
        </w:rPr>
        <w:fldChar w:fldCharType="separate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ru-RU"/>
        </w:rPr>
        <w:t>Введение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ru-RU"/>
        </w:rPr>
        <w:t>Аналитическая часть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  <w:lang w:val="it-IT"/>
        </w:rPr>
        <w:t>Что такое PageRank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  <w:lang w:val="ru-RU"/>
        </w:rPr>
        <w:t>Где используется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  <w:lang w:val="ru-RU"/>
        </w:rPr>
        <w:t>Проблемы алгоритма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  <w:lang w:val="ru-RU"/>
        </w:rPr>
        <w:t>Модификации алгоритма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en-US"/>
        </w:rPr>
        <w:t>Среда разработки Visual Studio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ru-RU"/>
        </w:rPr>
        <w:t>Проектирование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Логика приложения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  <w:lang w:val="ru-RU"/>
        </w:rPr>
        <w:t>Требования к приложению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ru-RU"/>
        </w:rPr>
        <w:t>Код алгоритма и этапы его работы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ru-RU"/>
        </w:rPr>
        <w:t>Тестирование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Документация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ru-RU"/>
        </w:rPr>
        <w:t>Заключение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21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ru-RU"/>
        </w:rPr>
        <w:t>Список литературы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22</w:t>
      </w:r>
      <w:r>
        <w:rPr/>
        <w:fldChar w:fldCharType="end" w:fldLock="0"/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jc w:val="center"/>
      </w:pPr>
      <w:r>
        <w:rPr>
          <w:b w:val="1"/>
          <w:bCs w:val="1"/>
          <w:sz w:val="36"/>
          <w:szCs w:val="36"/>
        </w:rPr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Заголовок"/>
        <w:spacing w:line="360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bookmarkStart w:name="_Toc" w:id="3"/>
      <w:r>
        <w:rPr>
          <w:rFonts w:ascii="Times New Roman" w:hAnsi="Times New Roman" w:hint="default"/>
          <w:sz w:val="36"/>
          <w:szCs w:val="36"/>
          <w:rtl w:val="0"/>
          <w:lang w:val="ru-RU"/>
        </w:rPr>
        <w:t>Введение</w:t>
      </w:r>
      <w:bookmarkEnd w:id="3"/>
    </w:p>
    <w:p>
      <w:pPr>
        <w:pStyle w:val="По умолчанию"/>
        <w:spacing w:before="0" w:after="240"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Алгоритмы ранжирования играют важную роль в области информационного поиска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поскольку они определяют порядок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котором результаты поиска должны быть представлены пользователю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Один из наиболее известных алгоритмов ранжирования </w:t>
      </w:r>
      <w:r>
        <w:rPr>
          <w:rFonts w:ascii="Times New Roman" w:hAnsi="Times New Roman"/>
          <w:sz w:val="28"/>
          <w:szCs w:val="28"/>
          <w:rtl w:val="0"/>
          <w:lang w:val="da-DK"/>
        </w:rPr>
        <w:t xml:space="preserve">- PageRank,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разработанный </w:t>
      </w:r>
      <w:r>
        <w:rPr>
          <w:rFonts w:ascii="Times New Roman" w:hAnsi="Times New Roman"/>
          <w:sz w:val="28"/>
          <w:szCs w:val="28"/>
          <w:rtl w:val="0"/>
          <w:lang w:val="it-IT"/>
        </w:rPr>
        <w:t>Google.</w:t>
      </w:r>
    </w:p>
    <w:p>
      <w:pPr>
        <w:pStyle w:val="По умолчанию"/>
        <w:spacing w:before="0" w:after="240"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 xml:space="preserve">PageRank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является одним из многих факторов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которые 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Google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использует для определения релевантности и качества 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страницы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 помогает поисковой системе предоставлять пользователям наиболее релевантные и качественные результаты поиска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spacing w:before="0" w:line="36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Цели работы</w:t>
      </w:r>
      <w:del w:id="4" w:date="2024-03-26T22:00:25Z" w:author="Владислав Кириллов">
        <w:r>
          <w:rPr>
            <w:rFonts w:ascii="Times New Roman" w:hAnsi="Times New Roman" w:hint="default"/>
            <w:outline w:val="0"/>
            <w:color w:val="000000"/>
            <w:sz w:val="28"/>
            <w:szCs w:val="28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 и задачи</w:delText>
        </w:r>
      </w:del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1.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Изучить алгоритм 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PageRank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и его основные принципы работы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2.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Разработать программу для реализации алгоритма 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PageRank.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3.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Провести тестирование разработанной программы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4.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Сделать выводы по результатам работы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По умолчанию"/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Задачи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1.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Изучить литературу и ресурсы в Интернете для понимания алгоритма 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PageRank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и его основных принципов работы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2.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Определить требования и параметры для программы реализации алгоритма 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PageRank.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3.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Написать код алгоритма 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PageRank.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rPr>
          <w:del w:id="5" w:date="2024-03-26T21:57:40Z" w:author="Владислав Кириллов"/>
          <w:rFonts w:ascii="Times New Roman" w:cs="Times New Roman" w:hAnsi="Times New Roman" w:eastAsia="Times New Roman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4.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Провести  тестирование программы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По умолчанию"/>
        <w:bidi w:val="0"/>
        <w:spacing w:before="0" w:line="360" w:lineRule="auto"/>
        <w:ind w:left="0" w:right="0" w:firstLine="0"/>
        <w:jc w:val="left"/>
        <w:rPr>
          <w:rtl w:val="0"/>
        </w:rPr>
      </w:pPr>
      <w:del w:id="6" w:date="2024-03-26T21:57:40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Задачи — этапы для достижения цели</w:delText>
        </w:r>
      </w:del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Заголовок"/>
        <w:spacing w:line="360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bookmarkStart w:name="_Toc1" w:id="7"/>
      <w:r>
        <w:rPr>
          <w:rFonts w:ascii="Times New Roman" w:hAnsi="Times New Roman" w:hint="default"/>
          <w:sz w:val="36"/>
          <w:szCs w:val="36"/>
          <w:rtl w:val="0"/>
          <w:lang w:val="ru-RU"/>
        </w:rPr>
        <w:t>Аналитическая часть</w:t>
      </w:r>
      <w:bookmarkEnd w:id="7"/>
    </w:p>
    <w:p>
      <w:pPr>
        <w:pStyle w:val="Подзаголовок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bookmarkStart w:name="_Toc2" w:id="8"/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 xml:space="preserve">Что такое 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it-IT"/>
        </w:rPr>
        <w:t>PageRank</w:t>
      </w:r>
      <w:bookmarkEnd w:id="8"/>
    </w:p>
    <w:p>
      <w:pPr>
        <w:pStyle w:val="По умолчанию"/>
        <w:spacing w:before="0" w:after="240"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 xml:space="preserve">PageRank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алгоритм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разработанный Ларри Пейджем и Сергеем Брином 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1998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году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который используется для ранжирования 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страниц в поисковых системах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 оценивает количество и качество ссылок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ведущих на страницу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определяет ее авторитетность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был прорыв в области поиска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как впервые поисковая система начала оценивать авторитетность страниц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позволило улучшить качество результатов поиска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drawing xmlns:a="http://schemas.openxmlformats.org/drawingml/2006/main">
          <wp:inline distT="0" distB="0" distL="0" distR="0">
            <wp:extent cx="4578411" cy="4427476"/>
            <wp:effectExtent l="0" t="0" r="0" b="0"/>
            <wp:docPr id="1073741825" name="officeArt object" descr="Снимок экрана 2024-03-06 в 09.35.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4-03-06 в 09.35.23.png" descr="Снимок экрана 2024-03-06 в 09.35.2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411" cy="44274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По умолчанию"/>
        <w:spacing w:before="0" w:after="240"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Алгоритм строился с учетом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“случайного интернет пользователя”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который переходит по страницам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нажимая по ссылкам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. PageRank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страницы — это вероятность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которой этот интернет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пользователь перейдет на нее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Оценка рассчитывалась в пределах от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до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10: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чем она выше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тем выше авторитет страницы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spacing w:before="0" w:after="100" w:line="360" w:lineRule="auto"/>
        <w:rPr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 xml:space="preserve">PageRank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— это попытка оценивать полезность 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страницы в соответсвии с субъективным поведением пользователя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Чем чаще на страницу переходят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тем более она полезна для людей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spacing w:before="0" w:after="18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Формула алгоритма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  <mc:AlternateContent>
          <mc:Choice Requires="wps">
            <w:drawing xmlns:a="http://schemas.openxmlformats.org/drawingml/2006/main">
              <wp:anchor distT="127000" distB="127000" distL="127000" distR="127000" simplePos="0" relativeHeight="251659264" behindDoc="0" locked="0" layoutInCell="1" allowOverlap="1">
                <wp:simplePos x="0" y="0"/>
                <wp:positionH relativeFrom="margin">
                  <wp:posOffset>879212</wp:posOffset>
                </wp:positionH>
                <wp:positionV relativeFrom="line">
                  <wp:posOffset>218049</wp:posOffset>
                </wp:positionV>
                <wp:extent cx="4345196" cy="152908"/>
                <wp:effectExtent l="0" t="0" r="0" b="0"/>
                <wp:wrapTopAndBottom distT="127000" distB="127000"/>
                <wp:docPr id="1073741826" name="officeArt object" descr="equation.pd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5196" cy="15290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color w:val="000000"/>
                                <w:sz w:val="2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P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R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(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A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)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(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1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d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)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d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(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P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R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(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1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)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/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C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(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1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)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P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R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(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n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)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/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C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(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n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)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69.2pt;margin-top:17.2pt;width:342.1pt;height:12.0pt;z-index:251659264;mso-position-horizontal:absolute;mso-position-horizontal-relative:margin;mso-position-vertical:absolute;mso-position-vertical-relative:line;mso-wrap-distance-left:10.0pt;mso-wrap-distance-top:10.0pt;mso-wrap-distance-right:10.0pt;mso-wrap-distance-bottom:1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rPr>
                          <w:color w:val="000000"/>
                          <w:sz w:val="28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P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R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(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A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)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=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(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1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d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)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+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d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(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P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R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(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T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1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)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/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C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(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T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1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)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+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.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.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.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+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P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R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(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T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)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/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C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(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T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)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</w:p>
    <w:p>
      <w:pPr>
        <w:pStyle w:val="По умолчанию"/>
        <w:spacing w:before="0" w:after="240" w:line="360" w:lineRule="auto"/>
        <w:rPr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Также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PageRank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учитывает авторитет ссылающихся источников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Таким образом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чем больше вес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PageRank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 одной страницы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тем больше вес она передаст странице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которую она ссылается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spacing w:before="0" w:after="240"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Алгоритм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PageRank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основан на математической формуле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которая описывает процесс распределения весов между 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страницами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Формула выглядит следующим образом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По умолчанию"/>
        <w:spacing w:before="0" w:after="240"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 данной формуле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По умолчанию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исследуемая страница</w:t>
      </w:r>
    </w:p>
    <w:p>
      <w:pPr>
        <w:pStyle w:val="По умолчанию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nl-NL"/>
        </w:rPr>
        <w:t xml:space="preserve">d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коэффициент затухания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есть вероятность того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пользователь покинет 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страницу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обычно это </w:t>
      </w:r>
      <w:r>
        <w:rPr>
          <w:rFonts w:ascii="Times New Roman" w:hAnsi="Times New Roman"/>
          <w:sz w:val="28"/>
          <w:szCs w:val="28"/>
          <w:rtl w:val="0"/>
          <w:lang w:val="ru-RU"/>
        </w:rPr>
        <w:t>0.85).</w:t>
      </w:r>
    </w:p>
    <w:p>
      <w:pPr>
        <w:pStyle w:val="По умолчанию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количество ссылок на исследуемой 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странице</w:t>
      </w:r>
    </w:p>
    <w:p>
      <w:pPr>
        <w:pStyle w:val="По умолчанию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… Т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n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страницы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ссылаются на исследуемую страницу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spacing w:before="0" w:after="240"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Согласно этой формуле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страницы распределяют свою оценку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PageRank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другим страницам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которые они ссылаются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spacing w:before="0" w:after="240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Пример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1:</w:t>
      </w:r>
    </w:p>
    <w:p>
      <w:pPr>
        <w:pStyle w:val="По умолчанию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drawing xmlns:a="http://schemas.openxmlformats.org/drawingml/2006/main">
          <wp:inline distT="0" distB="0" distL="0" distR="0">
            <wp:extent cx="5230183" cy="2263811"/>
            <wp:effectExtent l="0" t="0" r="0" b="0"/>
            <wp:docPr id="1073741827" name="officeArt object" descr="Снимок экрана 2024-03-06 в 10.08.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нимок экрана 2024-03-06 в 10.08.25.png" descr="Снимок экрана 2024-03-06 в 10.08.25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183" cy="22638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По умолчанию"/>
        <w:spacing w:before="0" w:after="240" w:line="360" w:lineRule="auto"/>
        <w:rPr>
          <w:ins w:id="9" w:date="2024-03-26T22:07:17Z" w:author="Владислав Кириллов"/>
          <w:rFonts w:ascii="Arial Unicode MS" w:cs="Arial Unicode MS" w:hAnsi="Arial Unicode MS" w:eastAsia="Arial Unicode MS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источник 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A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 оценкой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5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цитирует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B.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беря во внимания другие ссылки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которые может иметь в себе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B,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эта страница получает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85%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от оценки 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A,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то есть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4.25.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Если при этом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B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цитирует 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оценка С будет составлять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85%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от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2.125,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так далее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spacing w:before="0" w:after="240" w:line="360" w:lineRule="auto"/>
      </w:pPr>
      <w:del w:id="10" w:date="2024-03-26T22:07:16Z" w:author="Владислав Кириллов">
        <w:r>
          <w:rPr>
            <w:rFonts w:ascii="Arial Unicode MS" w:cs="Arial Unicode MS" w:hAnsi="Arial Unicode MS" w:eastAsia="Arial Unicode MS"/>
            <w:b w:val="0"/>
            <w:bCs w:val="0"/>
            <w:i w:val="0"/>
            <w:iCs w:val="0"/>
            <w:sz w:val="28"/>
            <w:szCs w:val="28"/>
          </w:rPr>
          <w:br w:type="page"/>
        </w:r>
      </w:del>
    </w:p>
    <w:p>
      <w:pPr>
        <w:pStyle w:val="По умолчанию"/>
        <w:spacing w:before="0" w:after="240"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Пример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2:</w:t>
      </w:r>
    </w:p>
    <w:p>
      <w:pPr>
        <w:pStyle w:val="По умолчанию"/>
        <w:spacing w:before="0" w:after="24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drawing xmlns:a="http://schemas.openxmlformats.org/drawingml/2006/main">
          <wp:inline distT="0" distB="0" distL="0" distR="0">
            <wp:extent cx="5047120" cy="3763687"/>
            <wp:effectExtent l="0" t="0" r="0" b="0"/>
            <wp:docPr id="1073741828" name="officeArt object" descr="Снимок экрана 2024-03-06 в 14.04.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Снимок экрана 2024-03-06 в 14.04.42.png" descr="Снимок экрана 2024-03-06 в 14.04.42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120" cy="37636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По умолчанию"/>
        <w:spacing w:before="0" w:after="299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Оценка сложности алгоритма</w:t>
      </w:r>
    </w:p>
    <w:p>
      <w:pPr>
        <w:pStyle w:val="По умолчанию"/>
        <w:spacing w:before="0" w:after="240"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Сложность алгоритма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PageRank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зависит от двух факторов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количества страниц в графе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(n)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количества итераций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необходимых для сходимости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(k).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каждой итерации алгоритм обновляет ранг каждой страницы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используя формулу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которая учитывает ранги соседних страниц и количество исходящих ссылок с них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занимает</w:t>
      </w:r>
      <w:r>
        <w:rPr>
          <w:rFonts w:ascii="Times New Roman" w:cs="Times New Roman" w:hAnsi="Times New Roman" w:eastAsia="Times New Roman"/>
          <w:sz w:val="28"/>
          <w:szCs w:val="28"/>
          <w:lang w:val="ru-RU"/>
        </w:rPr>
        <mc:AlternateContent>
          <mc:Choice Requires="wps">
            <w:drawing xmlns:a="http://schemas.openxmlformats.org/drawingml/2006/main">
              <wp:anchor distT="63500" distB="63500" distL="63500" distR="63500" simplePos="0" relativeHeight="251660288" behindDoc="0" locked="0" layoutInCell="1" allowOverlap="1">
                <wp:simplePos x="0" y="0"/>
                <wp:positionH relativeFrom="margin">
                  <wp:posOffset>2871297</wp:posOffset>
                </wp:positionH>
                <wp:positionV relativeFrom="line">
                  <wp:posOffset>212456</wp:posOffset>
                </wp:positionV>
                <wp:extent cx="455482" cy="208679"/>
                <wp:effectExtent l="0" t="0" r="0" b="0"/>
                <wp:wrapTopAndBottom distT="63500" distB="63500"/>
                <wp:docPr id="1073741829" name="officeArt object" descr="equation.pd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482" cy="20867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color w:val="000000"/>
                                <w:sz w:val="32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32"/>
                                    <w:szCs w:val="32"/>
                                  </w:rPr>
                                  <m:t>O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32"/>
                                    <w:szCs w:val="32"/>
                                  </w:rPr>
                                  <m:t>(</m:t>
                                </m:r>
                                <m:sSup>
                                  <m:e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32"/>
                                        <w:szCs w:val="32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32"/>
                                        <w:szCs w:val="32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32"/>
                                    <w:szCs w:val="32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226.1pt;margin-top:16.7pt;width:35.9pt;height:16.4pt;z-index:251660288;mso-position-horizontal:absolute;mso-position-horizontal-relative:margin;mso-position-vertical:absolute;mso-position-vertical-relative:line;mso-wrap-distance-left:5.0pt;mso-wrap-distance-top:5.0pt;mso-wrap-distance-right:5.0pt;mso-wrap-distance-bottom:5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rPr>
                          <w:color w:val="000000"/>
                          <w:sz w:val="32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2"/>
                              <w:szCs w:val="32"/>
                            </w:rPr>
                            <m:t>O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2"/>
                              <w:szCs w:val="32"/>
                            </w:rPr>
                            <m:t>(</m:t>
                          </m:r>
                          <m:sSup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2"/>
                                  <w:szCs w:val="32"/>
                                </w:rPr>
                                <m:t>n</m:t>
                              </m:r>
                            </m:e>
                            <m:sup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2"/>
                              <w:szCs w:val="32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</w:p>
    <w:p>
      <w:pPr>
        <w:pStyle w:val="По умолчанию"/>
        <w:spacing w:before="0" w:after="240" w:line="360" w:lineRule="auto"/>
        <w:rPr>
          <w:del w:id="11" w:date="2024-03-26T22:03:24Z" w:author="Владислав Кириллов"/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времени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как нужно пройти по всем элементам матрицы смежности графа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Таким образом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общая сложность алгоритма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PageRank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составляет</w:t>
      </w:r>
    </w:p>
    <w:p>
      <w:pPr>
        <w:pStyle w:val="По умолчанию"/>
        <w:spacing w:before="0" w:after="24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mc:AlternateContent>
          <mc:Choice Requires="wps">
            <w:drawing xmlns:a="http://schemas.openxmlformats.org/drawingml/2006/main">
              <wp:anchor distT="63500" distB="63500" distL="63500" distR="63500" simplePos="0" relativeHeight="251661312" behindDoc="0" locked="0" layoutInCell="1" allowOverlap="1">
                <wp:simplePos x="0" y="0"/>
                <wp:positionH relativeFrom="margin">
                  <wp:posOffset>2833417</wp:posOffset>
                </wp:positionH>
                <wp:positionV relativeFrom="line">
                  <wp:posOffset>222350</wp:posOffset>
                </wp:positionV>
                <wp:extent cx="531241" cy="218694"/>
                <wp:effectExtent l="0" t="0" r="0" b="0"/>
                <wp:wrapTopAndBottom distT="63500" distB="63500"/>
                <wp:docPr id="1073741830" name="officeArt object" descr="equation.pd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241" cy="21869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color w:val="000000"/>
                                <w:sz w:val="2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𝑂</m:t>
                                </m:r>
                                <m:d>
                                  <m:dPr>
                                    <m:ctrlP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8"/>
                                        <w:szCs w:val="28"/>
                                      </w:rPr>
                                      <m:t>𝑘</m:t>
                                    </m:r>
                                    <m:sSup>
                                      <m:e>
                                        <m:r>
                                          <w:rPr xmlns:w="http://schemas.openxmlformats.org/wordprocessingml/2006/main"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8"/>
                                            <w:szCs w:val="28"/>
                                          </w:rPr>
                                          <m:t>𝑛</m:t>
                                        </m:r>
                                      </m:e>
                                      <m:sup>
                                        <m:r>
                                          <w:rPr xmlns:w="http://schemas.openxmlformats.org/wordprocessingml/2006/main"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wrap="non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223.1pt;margin-top:17.5pt;width:41.8pt;height:17.2pt;z-index:251661312;mso-position-horizontal:absolute;mso-position-horizontal-relative:margin;mso-position-vertical:absolute;mso-position-vertical-relative:line;mso-wrap-distance-left:5.0pt;mso-wrap-distance-top:5.0pt;mso-wrap-distance-right:5.0pt;mso-wrap-distance-bottom:5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rPr>
                          <w:color w:val="000000"/>
                          <w:sz w:val="28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𝑂</m:t>
                          </m:r>
                          <m:d>
                            <m:dPr>
                              <m:ctrl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m:t>𝑘</m:t>
                              </m:r>
                              <m:sSup>
                                <m:e>
                                  <m: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8"/>
                                      <w:szCs w:val="28"/>
                                    </w:rPr>
                                    <m:t>𝑛</m:t>
                                  </m:r>
                                </m:e>
                                <m:sup>
                                  <m: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oMath>
                      </m:oMathPara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</w:p>
    <w:p>
      <w:pPr>
        <w:pStyle w:val="По умолчанию"/>
        <w:spacing w:before="0" w:after="240" w:line="360" w:lineRule="auto"/>
        <w:rPr>
          <w:del w:id="12" w:date="2024-03-26T22:04:55Z" w:author="Владислав Кириллов"/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Количество итераций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k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зависит от выбранного порога сходимости и демпинг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фактора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Чем меньше порог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тем больше точность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и больше итераций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jc w:val="center"/>
      </w:pPr>
    </w:p>
    <w:p>
      <w:pPr>
        <w:pStyle w:val="По умолчанию"/>
        <w:spacing w:before="0" w:after="240" w:line="360" w:lineRule="auto"/>
        <w:rPr>
          <w:del w:id="13" w:date="2024-03-26T22:05:39Z" w:author="Владислав Кириллов"/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Демпинг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фактор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вероятность того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пользователь продолжит переходить по ссылкам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не покинет страницу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Обычно он равен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0.85.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Можно показать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для достижения сходимости с порогом</w:t>
      </w:r>
      <w:ins w:id="14" w:date="2024-03-26T22:05:16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t xml:space="preserve">.  </w:t>
        </w:r>
      </w:ins>
    </w:p>
    <w:p>
      <w:pPr>
        <w:pStyle w:val="По умолчанию"/>
        <w:spacing w:line="276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spacing w:before="0" w:after="240"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необходимо выполнить</w:t>
      </w:r>
      <w:r>
        <w:rPr>
          <w:rFonts w:ascii="Times New Roman" w:cs="Times New Roman" w:hAnsi="Times New Roman" w:eastAsia="Times New Roman"/>
          <w:sz w:val="28"/>
          <w:szCs w:val="28"/>
        </w:rP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margin">
                  <wp:posOffset>2691206</wp:posOffset>
                </wp:positionH>
                <wp:positionV relativeFrom="line">
                  <wp:posOffset>351823</wp:posOffset>
                </wp:positionV>
                <wp:extent cx="721208" cy="374905"/>
                <wp:effectExtent l="0" t="0" r="0" b="0"/>
                <wp:wrapTopAndBottom distT="0" distB="0"/>
                <wp:docPr id="1073741831" name="officeArt object" descr="equation.pd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208" cy="37490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0</m:t>
                                </m:r>
                                <m:d>
                                  <m:dPr>
                                    <m:ctrlP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 xmlns:w="http://schemas.openxmlformats.org/wordprocessingml/2006/main"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funcPr>
                                      <m:fName>
                                        <m:sSub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 xmlns:w="http://schemas.openxmlformats.org/wordprocessingml/2006/main"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4"/>
                                                <w:szCs w:val="24"/>
                                              </w:rPr>
                                              <m:t>log</m:t>
                                            </m:r>
                                          </m:e>
                                          <m:sub>
                                            <m:f>
                                              <m:fPr>
                                                <m:ctrlPr>
                                                  <w:rPr xmlns:w="http://schemas.openxmlformats.org/wordprocessingml/2006/main">
                                                    <w:rFonts w:ascii="Cambria Math" w:hAnsi="Cambria Math"/>
                                                    <w:i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  <m:type m:val="bar"/>
                                              </m:fPr>
                                              <m:num>
                                                <m:r>
                                                  <w:rPr xmlns:w="http://schemas.openxmlformats.org/wordprocessingml/2006/main">
                                                    <w:rFonts w:ascii="Cambria Math" w:hAnsi="Cambria Math"/>
                                                    <w:i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m:t>1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 xmlns:w="http://schemas.openxmlformats.org/wordprocessingml/2006/main">
                                                    <w:rFonts w:ascii="Cambria Math" w:hAnsi="Cambria Math"/>
                                                    <w:i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m:t>𝑑</m:t>
                                                </m:r>
                                              </m:den>
                                            </m:f>
                                          </m:sub>
                                        </m:sSub>
                                      </m:fName>
                                      <m:e/>
                                    </m:func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  <m:t>𝑛</m:t>
                                    </m:r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  <m:t>𝜀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wrap="non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211.9pt;margin-top:27.7pt;width:56.8pt;height:29.5pt;z-index:25166438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rPr>
                          <w:color w:val="000000"/>
                          <w:sz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0</m:t>
                          </m:r>
                          <m:d>
                            <m:dPr>
                              <m:ctrl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sSub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 xmlns:w="http://schemas.openxmlformats.org/wordprocessingml/2006/main">
                                          <w:rFonts w:ascii="Cambria Math" w:hAnsi="Cambria Math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m:t>log</m:t>
                                      </m:r>
                                    </m:e>
                                    <m:sub>
                                      <m:f>
                                        <m:fPr>
                                          <m:ctrlPr>
                                            <w:rPr xmlns:w="http://schemas.openxmlformats.org/wordprocessingml/2006/main">
                                              <w:rFonts w:ascii="Cambria Math" w:hAnsi="Cambria Math"/>
                                              <w:i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  <m:type m:val="bar"/>
                                        </m:fPr>
                                        <m:num>
                                          <m:r>
                                            <w:rPr xmlns:w="http://schemas.openxmlformats.org/wordprocessingml/2006/main">
                                              <w:rFonts w:ascii="Cambria Math" w:hAnsi="Cambria Math"/>
                                              <w:i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 xmlns:w="http://schemas.openxmlformats.org/wordprocessingml/2006/main">
                                              <w:rFonts w:ascii="Cambria Math" w:hAnsi="Cambria Math"/>
                                              <w:i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𝑑</m:t>
                                          </m:r>
                                        </m:den>
                                      </m:f>
                                    </m:sub>
                                  </m:sSub>
                                </m:fName>
                                <m:e/>
                              </m:func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𝑛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𝜀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</w:p>
    <w:p>
      <w:pPr>
        <w:pStyle w:val="По умолчанию"/>
        <w:jc w:val="center"/>
      </w:pPr>
    </w:p>
    <w:p>
      <w:pPr>
        <w:pStyle w:val="По умолчанию"/>
        <w:spacing w:before="0" w:after="240"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Итераций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jc w:val="center"/>
      </w:pPr>
    </w:p>
    <w:p>
      <w:pPr>
        <w:pStyle w:val="По умолчанию"/>
        <w:spacing w:before="0" w:after="240" w:line="360" w:lineRule="auto"/>
        <w:rPr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Таким образом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сложность алгоритма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PageRank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можно также выразить как</w:t>
      </w:r>
    </w:p>
    <w:p>
      <w:pPr>
        <w:pStyle w:val="Подзаголовок"/>
        <w:spacing w:before="100" w:after="100" w:line="360" w:lineRule="auto"/>
        <w:jc w:val="center"/>
        <w:rPr>
          <w:del w:id="15" w:date="2024-03-27T10:31:28Z" w:author="Владислав Кириллов"/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del w:id="16" w:date="2024-03-27T10:31:28Z" w:author="Владислав Кириллов">
        <w:r>
          <w:rPr>
            <w:rFonts w:ascii="Times New Roman" w:hAnsi="Times New Roman" w:hint="default"/>
            <w:b w:val="1"/>
            <w:bCs w:val="1"/>
            <w:sz w:val="32"/>
            <w:szCs w:val="32"/>
            <w:rtl w:val="0"/>
            <w:lang w:val="ru-RU"/>
          </w:rPr>
          <w:delText>Проблемы алгоритма</w:delText>
        </w:r>
      </w:del>
    </w:p>
    <w:p>
      <w:pPr>
        <w:pStyle w:val="По умолчанию"/>
        <w:spacing w:before="100" w:after="240" w:line="360" w:lineRule="auto"/>
        <w:rPr>
          <w:del w:id="17" w:date="2024-03-27T10:31:28Z" w:author="Владислав Кириллов"/>
          <w:rFonts w:ascii="Times New Roman" w:cs="Times New Roman" w:hAnsi="Times New Roman" w:eastAsia="Times New Roman"/>
          <w:sz w:val="28"/>
          <w:szCs w:val="28"/>
        </w:rPr>
      </w:pPr>
      <w:del w:id="18" w:date="2024-03-27T10:31:28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 xml:space="preserve">Алгоритм </w:delText>
        </w:r>
      </w:del>
      <w:del w:id="19" w:date="2024-03-27T10:31:28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it-IT"/>
          </w:rPr>
          <w:delText xml:space="preserve">PageRank </w:delText>
        </w:r>
      </w:del>
      <w:del w:id="20" w:date="2024-03-27T10:31:28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имеет несколько проблем</w:delText>
        </w:r>
      </w:del>
      <w:del w:id="21" w:date="2024-03-27T10:31:28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22" w:date="2024-03-27T10:31:28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которые могут влиять на его эффективность и точность</w:delText>
        </w:r>
      </w:del>
      <w:del w:id="23" w:date="2024-03-27T10:31:28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. </w:delText>
        </w:r>
      </w:del>
      <w:del w:id="24" w:date="2024-03-27T10:31:28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Некоторые из них включают</w:delText>
        </w:r>
      </w:del>
      <w:del w:id="25" w:date="2024-03-27T10:31:28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:</w:delText>
        </w:r>
      </w:del>
    </w:p>
    <w:p>
      <w:pPr>
        <w:pStyle w:val="По умолчанию"/>
        <w:numPr>
          <w:ilvl w:val="0"/>
          <w:numId w:val="4"/>
        </w:numPr>
        <w:bidi w:val="0"/>
        <w:spacing w:before="10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del w:id="26" w:date="2024-03-27T10:31:28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 xml:space="preserve">Страницы без выходных ссылок </w:delText>
        </w:r>
      </w:del>
      <w:del w:id="27" w:date="2024-03-27T10:31:28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en-US"/>
          </w:rPr>
          <w:delText xml:space="preserve">(dead-end). </w:delText>
        </w:r>
      </w:del>
      <w:del w:id="28" w:date="2024-03-27T10:31:28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Это может вызвать ситуацию</w:delText>
        </w:r>
      </w:del>
      <w:del w:id="29" w:date="2024-03-27T10:31:28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30" w:date="2024-03-27T10:31:28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 xml:space="preserve">когда важность </w:delText>
        </w:r>
      </w:del>
      <w:del w:id="31" w:date="2024-03-27T10:31:28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"</w:delText>
        </w:r>
      </w:del>
      <w:del w:id="32" w:date="2024-03-27T10:31:28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утекает</w:delText>
        </w:r>
      </w:del>
      <w:del w:id="33" w:date="2024-03-27T10:31:28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" </w:delText>
        </w:r>
      </w:del>
      <w:del w:id="34" w:date="2024-03-27T10:31:28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с таких страниц</w:delText>
        </w:r>
      </w:del>
      <w:del w:id="35" w:date="2024-03-27T10:31:28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.</w:delText>
        </w:r>
      </w:del>
    </w:p>
    <w:p>
      <w:pPr>
        <w:pStyle w:val="По умолчанию"/>
        <w:numPr>
          <w:ilvl w:val="0"/>
          <w:numId w:val="4"/>
        </w:numPr>
        <w:bidi w:val="0"/>
        <w:spacing w:before="10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del w:id="36" w:date="2024-03-27T10:31:28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Спам</w:delText>
        </w:r>
      </w:del>
      <w:del w:id="37" w:date="2024-03-27T10:31:28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-</w:delText>
        </w:r>
      </w:del>
      <w:del w:id="38" w:date="2024-03-27T10:31:28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ссылки</w:delText>
        </w:r>
      </w:del>
      <w:del w:id="39" w:date="2024-03-27T10:31:28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: </w:delText>
        </w:r>
      </w:del>
      <w:del w:id="40" w:date="2024-03-27T10:31:28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 xml:space="preserve">Алгоритм </w:delText>
        </w:r>
      </w:del>
      <w:del w:id="41" w:date="2024-03-27T10:31:28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it-IT"/>
          </w:rPr>
          <w:delText xml:space="preserve">PageRank </w:delText>
        </w:r>
      </w:del>
      <w:del w:id="42" w:date="2024-03-27T10:31:28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может быть подвержен манипуляциям со стороны веб</w:delText>
        </w:r>
      </w:del>
      <w:del w:id="43" w:date="2024-03-27T10:31:28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-</w:delText>
        </w:r>
      </w:del>
      <w:del w:id="44" w:date="2024-03-27T10:31:28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мастеров</w:delText>
        </w:r>
      </w:del>
      <w:del w:id="45" w:date="2024-03-27T10:31:28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46" w:date="2024-03-27T10:31:28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которые создают большое количество спам</w:delText>
        </w:r>
      </w:del>
      <w:del w:id="47" w:date="2024-03-27T10:31:28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-</w:delText>
        </w:r>
      </w:del>
      <w:del w:id="48" w:date="2024-03-27T10:31:28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ссылок на свои веб</w:delText>
        </w:r>
      </w:del>
      <w:del w:id="49" w:date="2024-03-27T10:31:28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-</w:delText>
        </w:r>
      </w:del>
      <w:del w:id="50" w:date="2024-03-27T10:31:28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страницы с целью повышения их рейтинга</w:delText>
        </w:r>
      </w:del>
      <w:del w:id="51" w:date="2024-03-27T10:31:28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. </w:delText>
        </w:r>
      </w:del>
      <w:del w:id="52" w:date="2024-03-27T10:31:28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Это может привести к искажению результатов поиска</w:delText>
        </w:r>
      </w:del>
      <w:del w:id="53" w:date="2024-03-27T10:31:28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.</w:delText>
        </w:r>
      </w:del>
    </w:p>
    <w:p>
      <w:pPr>
        <w:pStyle w:val="По умолчанию"/>
        <w:numPr>
          <w:ilvl w:val="0"/>
          <w:numId w:val="4"/>
        </w:numPr>
        <w:bidi w:val="0"/>
        <w:spacing w:before="10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del w:id="54" w:date="2024-03-27T10:31:28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Скрытые ссылки</w:delText>
        </w:r>
      </w:del>
      <w:del w:id="55" w:date="2024-03-27T10:31:28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: </w:delText>
        </w:r>
      </w:del>
      <w:del w:id="56" w:date="2024-03-27T10:31:28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Некоторые веб</w:delText>
        </w:r>
      </w:del>
      <w:del w:id="57" w:date="2024-03-27T10:31:28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-</w:delText>
        </w:r>
      </w:del>
      <w:del w:id="58" w:date="2024-03-27T10:31:28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мастера могут использовать скрытые ссылки</w:delText>
        </w:r>
      </w:del>
      <w:del w:id="59" w:date="2024-03-27T10:31:28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60" w:date="2024-03-27T10:31:28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которые не видны пользователям</w:delText>
        </w:r>
      </w:del>
      <w:del w:id="61" w:date="2024-03-27T10:31:28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62" w:date="2024-03-27T10:31:28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 xml:space="preserve">но которые все равно учитываются алгоритмом </w:delText>
        </w:r>
      </w:del>
      <w:del w:id="63" w:date="2024-03-27T10:31:28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it-IT"/>
          </w:rPr>
          <w:delText xml:space="preserve">PageRank. </w:delText>
        </w:r>
      </w:del>
      <w:del w:id="64" w:date="2024-03-27T10:31:28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Это также может привести к искажению результатов поиска</w:delText>
        </w:r>
      </w:del>
      <w:del w:id="65" w:date="2024-03-27T10:31:28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.</w:delText>
        </w:r>
      </w:del>
    </w:p>
    <w:p>
      <w:pPr>
        <w:pStyle w:val="По умолчанию"/>
        <w:numPr>
          <w:ilvl w:val="0"/>
          <w:numId w:val="4"/>
        </w:numPr>
        <w:bidi w:val="0"/>
        <w:spacing w:before="10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del w:id="66" w:date="2024-03-27T10:31:28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Круговая ссылка</w:delText>
        </w:r>
      </w:del>
      <w:del w:id="67" w:date="2024-03-27T10:31:28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: </w:delText>
        </w:r>
      </w:del>
      <w:del w:id="68" w:date="2024-03-27T10:31:28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Если веб</w:delText>
        </w:r>
      </w:del>
      <w:del w:id="69" w:date="2024-03-27T10:31:28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-</w:delText>
        </w:r>
      </w:del>
      <w:del w:id="70" w:date="2024-03-27T10:31:28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страница ссылается только на другие страницы</w:delText>
        </w:r>
      </w:del>
      <w:del w:id="71" w:date="2024-03-27T10:31:28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72" w:date="2024-03-27T10:31:28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которые ссылаются обратно на нее</w:delText>
        </w:r>
      </w:del>
      <w:del w:id="73" w:date="2024-03-27T10:31:28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74" w:date="2024-03-27T10:31:28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это может привести к циклической ссылке</w:delText>
        </w:r>
      </w:del>
      <w:del w:id="75" w:date="2024-03-27T10:31:28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76" w:date="2024-03-27T10:31:28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что может исказить результаты поиска</w:delText>
        </w:r>
      </w:del>
      <w:del w:id="77" w:date="2024-03-27T10:31:28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.</w:delText>
        </w:r>
      </w:del>
    </w:p>
    <w:p>
      <w:pPr>
        <w:pStyle w:val="По умолчанию"/>
        <w:numPr>
          <w:ilvl w:val="0"/>
          <w:numId w:val="4"/>
        </w:numPr>
        <w:bidi w:val="0"/>
        <w:spacing w:before="10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del w:id="78" w:date="2024-03-27T10:31:28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Различные типы ссылок</w:delText>
        </w:r>
      </w:del>
      <w:del w:id="79" w:date="2024-03-27T10:31:28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: </w:delText>
        </w:r>
      </w:del>
      <w:del w:id="80" w:date="2024-03-27T10:31:28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 xml:space="preserve">Алгоритм </w:delText>
        </w:r>
      </w:del>
      <w:del w:id="81" w:date="2024-03-27T10:31:28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it-IT"/>
          </w:rPr>
          <w:delText xml:space="preserve">PageRank </w:delText>
        </w:r>
      </w:del>
      <w:del w:id="82" w:date="2024-03-27T10:31:28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учитывает только текстовые ссылки</w:delText>
        </w:r>
      </w:del>
      <w:del w:id="83" w:date="2024-03-27T10:31:28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84" w:date="2024-03-27T10:31:28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но не учитывает другие ти</w:delText>
        </w:r>
      </w:del>
      <w: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4797851</wp:posOffset>
                </wp:positionH>
                <wp:positionV relativeFrom="page">
                  <wp:posOffset>2102172</wp:posOffset>
                </wp:positionV>
                <wp:extent cx="160529" cy="183693"/>
                <wp:effectExtent l="0" t="0" r="0" b="0"/>
                <wp:wrapSquare wrapText="bothSides" distL="0" distR="0" distT="0" distB="0"/>
                <wp:docPr id="1073741833" name="officeArt object" descr="equation.pd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29" cy="18369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color w:val="000000"/>
                                <w:sz w:val="6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64"/>
                                    <w:szCs w:val="64"/>
                                  </w:rPr>
                                  <m:t>ε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377.8pt;margin-top:165.5pt;width:12.6pt;height:14.5pt;z-index:251662336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rPr>
                          <w:color w:val="000000"/>
                          <w:sz w:val="6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64"/>
                              <w:szCs w:val="64"/>
                            </w:rPr>
                            <m:t>ε</m:t>
                          </m:r>
                        </m:oMath>
                      </m:oMathPara>
                    </w:p>
                  </w:txbxContent>
                </v:textbox>
                <w10:wrap type="squar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27000" distB="127000" distL="127000" distR="127000" simplePos="0" relativeHeight="251663360" behindDoc="0" locked="0" layoutInCell="1" allowOverlap="1">
                <wp:simplePos x="0" y="0"/>
                <wp:positionH relativeFrom="page">
                  <wp:posOffset>3345265</wp:posOffset>
                </wp:positionH>
                <wp:positionV relativeFrom="page">
                  <wp:posOffset>4482337</wp:posOffset>
                </wp:positionV>
                <wp:extent cx="865969" cy="374905"/>
                <wp:effectExtent l="0" t="0" r="0" b="0"/>
                <wp:wrapTopAndBottom distT="127000" distB="127000"/>
                <wp:docPr id="1073741834" name="officeArt object" descr="equation.pd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969" cy="37490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0</m:t>
                                </m:r>
                                <m:d>
                                  <m:dPr>
                                    <m:ctrlP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p>
                                      <m:e>
                                        <m:r>
                                          <w:rPr xmlns:w="http://schemas.openxmlformats.org/wordprocessingml/2006/main"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4"/>
                                            <w:szCs w:val="24"/>
                                          </w:rPr>
                                          <m:t>𝑛</m:t>
                                        </m:r>
                                      </m:e>
                                      <m:sup>
                                        <m:r>
                                          <w:rPr xmlns:w="http://schemas.openxmlformats.org/wordprocessingml/2006/main"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func>
                                      <m:funcPr>
                                        <m:ctrlPr>
                                          <w:rPr xmlns:w="http://schemas.openxmlformats.org/wordprocessingml/2006/main"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funcPr>
                                      <m:fName>
                                        <m:sSub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 xmlns:w="http://schemas.openxmlformats.org/wordprocessingml/2006/main"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4"/>
                                                <w:szCs w:val="24"/>
                                              </w:rPr>
                                              <m:t>log</m:t>
                                            </m:r>
                                          </m:e>
                                          <m:sub>
                                            <m:f>
                                              <m:fPr>
                                                <m:ctrlPr>
                                                  <w:rPr xmlns:w="http://schemas.openxmlformats.org/wordprocessingml/2006/main">
                                                    <w:rFonts w:ascii="Cambria Math" w:hAnsi="Cambria Math"/>
                                                    <w:i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  <m:type m:val="bar"/>
                                              </m:fPr>
                                              <m:num>
                                                <m:r>
                                                  <w:rPr xmlns:w="http://schemas.openxmlformats.org/wordprocessingml/2006/main">
                                                    <w:rFonts w:ascii="Cambria Math" w:hAnsi="Cambria Math"/>
                                                    <w:i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m:t>1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 xmlns:w="http://schemas.openxmlformats.org/wordprocessingml/2006/main">
                                                    <w:rFonts w:ascii="Cambria Math" w:hAnsi="Cambria Math"/>
                                                    <w:i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m:t>𝑑</m:t>
                                                </m:r>
                                              </m:den>
                                            </m:f>
                                          </m:sub>
                                        </m:sSub>
                                      </m:fName>
                                      <m:e/>
                                    </m:func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  <m:t>𝑛</m:t>
                                    </m:r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  <m:t>𝜀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wrap="non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263.4pt;margin-top:352.9pt;width:68.2pt;height:29.5pt;z-index:251663360;mso-position-horizontal:absolute;mso-position-horizontal-relative:page;mso-position-vertical:absolute;mso-position-vertical-relative:page;mso-wrap-distance-left:10.0pt;mso-wrap-distance-top:10.0pt;mso-wrap-distance-right:10.0pt;mso-wrap-distance-bottom:1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rPr>
                          <w:color w:val="000000"/>
                          <w:sz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0</m:t>
                          </m:r>
                          <m:d>
                            <m:dPr>
                              <m:ctrl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e>
                                  <m: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  <m:t>𝑛</m:t>
                                  </m:r>
                                </m:e>
                                <m:sup>
                                  <m: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sSub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 xmlns:w="http://schemas.openxmlformats.org/wordprocessingml/2006/main">
                                          <w:rFonts w:ascii="Cambria Math" w:hAnsi="Cambria Math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m:t>log</m:t>
                                      </m:r>
                                    </m:e>
                                    <m:sub>
                                      <m:f>
                                        <m:fPr>
                                          <m:ctrlPr>
                                            <w:rPr xmlns:w="http://schemas.openxmlformats.org/wordprocessingml/2006/main">
                                              <w:rFonts w:ascii="Cambria Math" w:hAnsi="Cambria Math"/>
                                              <w:i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  <m:type m:val="bar"/>
                                        </m:fPr>
                                        <m:num>
                                          <m:r>
                                            <w:rPr xmlns:w="http://schemas.openxmlformats.org/wordprocessingml/2006/main">
                                              <w:rFonts w:ascii="Cambria Math" w:hAnsi="Cambria Math"/>
                                              <w:i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 xmlns:w="http://schemas.openxmlformats.org/wordprocessingml/2006/main">
                                              <w:rFonts w:ascii="Cambria Math" w:hAnsi="Cambria Math"/>
                                              <w:i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𝑑</m:t>
                                          </m:r>
                                        </m:den>
                                      </m:f>
                                    </m:sub>
                                  </m:sSub>
                                </m:fName>
                                <m:e/>
                              </m:func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𝑛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𝜀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del w:id="85" w:date="2024-03-27T10:31:28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пы ссылок</w:delText>
        </w:r>
      </w:del>
      <w:del w:id="86" w:date="2024-03-27T10:31:28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87" w:date="2024-03-27T10:31:28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такие как изображения или кнопки</w:delText>
        </w:r>
      </w:del>
      <w:del w:id="88" w:date="2024-03-27T10:31:28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. </w:delText>
        </w:r>
      </w:del>
      <w:del w:id="89" w:date="2024-03-27T10:31:28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Это может привести к тому</w:delText>
        </w:r>
      </w:del>
      <w:del w:id="90" w:date="2024-03-27T10:31:28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91" w:date="2024-03-27T10:31:28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что некоторые веб</w:delText>
        </w:r>
      </w:del>
      <w:del w:id="92" w:date="2024-03-27T10:31:28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-</w:delText>
        </w:r>
      </w:del>
      <w:del w:id="93" w:date="2024-03-27T10:31:28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страницы</w:delText>
        </w:r>
      </w:del>
      <w:del w:id="94" w:date="2024-03-27T10:31:28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95" w:date="2024-03-27T10:31:28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которые имеют качественный контент</w:delText>
        </w:r>
      </w:del>
      <w:del w:id="96" w:date="2024-03-27T10:31:28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97" w:date="2024-03-27T10:31:28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но не имеют текстовых ссылок</w:delText>
        </w:r>
      </w:del>
      <w:del w:id="98" w:date="2024-03-27T10:31:28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99" w:date="2024-03-27T10:31:28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могут быть недооценены</w:delText>
        </w:r>
      </w:del>
      <w:del w:id="100" w:date="2024-03-27T10:31:28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.</w:delText>
        </w:r>
      </w:del>
    </w:p>
    <w:p>
      <w:pPr>
        <w:pStyle w:val="По умолчанию"/>
        <w:numPr>
          <w:ilvl w:val="0"/>
          <w:numId w:val="4"/>
        </w:numPr>
        <w:bidi w:val="0"/>
        <w:spacing w:before="100" w:after="20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del w:id="101" w:date="2024-03-27T10:31:28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Недостаток обновлений</w:delText>
        </w:r>
      </w:del>
      <w:del w:id="102" w:date="2024-03-27T10:31:28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: </w:delText>
        </w:r>
      </w:del>
      <w:del w:id="103" w:date="2024-03-27T10:31:28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 xml:space="preserve">Алгоритм </w:delText>
        </w:r>
      </w:del>
      <w:del w:id="104" w:date="2024-03-27T10:31:28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it-IT"/>
          </w:rPr>
          <w:delText xml:space="preserve">PageRank </w:delText>
        </w:r>
      </w:del>
      <w:del w:id="105" w:date="2024-03-27T10:31:28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обновляется не так часто</w:delText>
        </w:r>
      </w:del>
      <w:del w:id="106" w:date="2024-03-27T10:31:28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107" w:date="2024-03-27T10:31:28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как другие алгоритмы ранжирования</w:delText>
        </w:r>
      </w:del>
      <w:del w:id="108" w:date="2024-03-27T10:31:28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109" w:date="2024-03-27T10:31:28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что может привести к тому</w:delText>
        </w:r>
      </w:del>
      <w:del w:id="110" w:date="2024-03-27T10:31:28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111" w:date="2024-03-27T10:31:28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что некоторые веб</w:delText>
        </w:r>
      </w:del>
      <w:del w:id="112" w:date="2024-03-27T10:31:28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-</w:delText>
        </w:r>
      </w:del>
      <w:del w:id="113" w:date="2024-03-27T10:31:28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страницы</w:delText>
        </w:r>
      </w:del>
      <w:del w:id="114" w:date="2024-03-27T10:31:28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115" w:date="2024-03-27T10:31:28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которые были изменены или улучшены</w:delText>
        </w:r>
      </w:del>
      <w:del w:id="116" w:date="2024-03-27T10:31:28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117" w:date="2024-03-27T10:31:28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могут не получить соответствующего повышения рейтинга</w:delText>
        </w:r>
      </w:del>
      <w:del w:id="118" w:date="2024-03-27T10:31:28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.</w:delText>
        </w:r>
      </w:del>
    </w:p>
    <w:p>
      <w:pPr>
        <w:pStyle w:val="По умолчанию"/>
        <w:spacing w:before="100" w:after="322" w:line="360" w:lineRule="auto"/>
        <w:rPr>
          <w:del w:id="119" w:date="2024-03-27T10:31:28Z" w:author="Владислав Кириллов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дзаголовок"/>
        <w:spacing w:before="100" w:line="360" w:lineRule="auto"/>
        <w:jc w:val="center"/>
        <w:rPr>
          <w:del w:id="120" w:date="2024-03-27T10:31:28Z" w:author="Владислав Кириллов"/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del w:id="121" w:date="2024-03-27T10:31:28Z" w:author="Владислав Кириллов">
        <w:r>
          <w:rPr>
            <w:rFonts w:ascii="Times New Roman" w:hAnsi="Times New Roman" w:hint="default"/>
            <w:b w:val="1"/>
            <w:bCs w:val="1"/>
            <w:sz w:val="32"/>
            <w:szCs w:val="32"/>
            <w:rtl w:val="0"/>
            <w:lang w:val="ru-RU"/>
          </w:rPr>
          <w:delText>Модификации алгоритма</w:delText>
        </w:r>
      </w:del>
    </w:p>
    <w:p>
      <w:pPr>
        <w:pStyle w:val="Основной текст A"/>
        <w:spacing w:before="100"/>
        <w:rPr>
          <w:del w:id="122" w:date="2024-03-27T10:31:28Z" w:author="Владислав Кириллов"/>
          <w:lang w:val="ru-RU"/>
        </w:rPr>
      </w:pPr>
    </w:p>
    <w:p>
      <w:pPr>
        <w:pStyle w:val="По умолчанию"/>
        <w:spacing w:before="100" w:after="240" w:line="360" w:lineRule="auto"/>
        <w:rPr>
          <w:del w:id="123" w:date="2024-03-27T10:31:28Z" w:author="Владислав Кириллов"/>
          <w:rFonts w:ascii="Times New Roman" w:cs="Times New Roman" w:hAnsi="Times New Roman" w:eastAsia="Times New Roman"/>
          <w:sz w:val="28"/>
          <w:szCs w:val="28"/>
        </w:rPr>
      </w:pPr>
      <w:del w:id="124" w:date="2024-03-27T10:31:28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 xml:space="preserve">Алгоритм </w:delText>
        </w:r>
      </w:del>
      <w:del w:id="125" w:date="2024-03-27T10:31:28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en-US"/>
          </w:rPr>
          <w:delText xml:space="preserve">PageRank, </w:delText>
        </w:r>
      </w:del>
      <w:del w:id="126" w:date="2024-03-27T10:31:28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 xml:space="preserve">созданный Сергеем Брином и Ларри Пейджем в </w:delText>
        </w:r>
      </w:del>
      <w:del w:id="127" w:date="2024-03-27T10:31:28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1998 </w:delText>
        </w:r>
      </w:del>
      <w:del w:id="128" w:date="2024-03-27T10:31:28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году</w:delText>
        </w:r>
      </w:del>
      <w:del w:id="129" w:date="2024-03-27T10:31:28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130" w:date="2024-03-27T10:31:28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претерпел ряд модификаций в процессе своего существования</w:delText>
        </w:r>
      </w:del>
      <w:del w:id="131" w:date="2024-03-27T10:31:28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. </w:delText>
        </w:r>
      </w:del>
      <w:del w:id="132" w:date="2024-03-27T10:31:28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Приведем несколько примеров таких модификаций</w:delText>
        </w:r>
      </w:del>
      <w:del w:id="133" w:date="2024-03-27T10:31:28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:</w:delText>
        </w:r>
      </w:del>
    </w:p>
    <w:p>
      <w:pPr>
        <w:pStyle w:val="По умолчанию"/>
        <w:numPr>
          <w:ilvl w:val="0"/>
          <w:numId w:val="5"/>
        </w:numPr>
        <w:bidi w:val="0"/>
        <w:spacing w:before="100" w:line="36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del w:id="134" w:date="2024-03-27T10:31:28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en-US"/>
          </w:rPr>
          <w:delText xml:space="preserve">Improved PageRank Algorithm - </w:delText>
        </w:r>
      </w:del>
      <w:del w:id="135" w:date="2024-03-27T10:31:28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модификация</w:delText>
        </w:r>
      </w:del>
      <w:del w:id="136" w:date="2024-03-27T10:31:28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137" w:date="2024-03-27T10:31:28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цель которой повышение точности алгоритма путем учета количества ссылок на страницу и их качества</w:delText>
        </w:r>
      </w:del>
      <w:del w:id="138" w:date="2024-03-27T10:31:28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.</w:delText>
        </w:r>
      </w:del>
    </w:p>
    <w:p>
      <w:pPr>
        <w:pStyle w:val="По умолчанию"/>
        <w:numPr>
          <w:ilvl w:val="0"/>
          <w:numId w:val="4"/>
        </w:numPr>
        <w:bidi w:val="0"/>
        <w:spacing w:before="100" w:line="36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del w:id="139" w:date="2024-03-27T10:31:28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en-US"/>
          </w:rPr>
          <w:delText xml:space="preserve">Weighted PageRank Algorithm - </w:delText>
        </w:r>
      </w:del>
      <w:del w:id="140" w:date="2024-03-27T10:31:28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модификация</w:delText>
        </w:r>
      </w:del>
      <w:del w:id="141" w:date="2024-03-27T10:31:28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142" w:date="2024-03-27T10:31:28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которая учитывает вес каждой ссылки</w:delText>
        </w:r>
      </w:del>
      <w:del w:id="143" w:date="2024-03-27T10:31:28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144" w:date="2024-03-27T10:31:28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что позволяет более точно определить важность страницы</w:delText>
        </w:r>
      </w:del>
      <w:del w:id="145" w:date="2024-03-27T10:31:28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.</w:delText>
        </w:r>
      </w:del>
    </w:p>
    <w:p>
      <w:pPr>
        <w:pStyle w:val="По умолчанию"/>
        <w:numPr>
          <w:ilvl w:val="0"/>
          <w:numId w:val="4"/>
        </w:numPr>
        <w:bidi w:val="0"/>
        <w:spacing w:before="100" w:line="36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del w:id="146" w:date="2024-03-27T10:31:28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en-US"/>
          </w:rPr>
          <w:delText xml:space="preserve">Time-Dependent PageRank Algorithm - </w:delText>
        </w:r>
      </w:del>
      <w:del w:id="147" w:date="2024-03-27T10:31:28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модификация</w:delText>
        </w:r>
      </w:del>
      <w:del w:id="148" w:date="2024-03-27T10:31:28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149" w:date="2024-03-27T10:31:28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которая учитывает время активности страницы и ее популярность в определенный момент времени</w:delText>
        </w:r>
      </w:del>
      <w:del w:id="150" w:date="2024-03-27T10:31:28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.</w:delText>
        </w:r>
      </w:del>
    </w:p>
    <w:p>
      <w:pPr>
        <w:pStyle w:val="По умолчанию"/>
        <w:numPr>
          <w:ilvl w:val="0"/>
          <w:numId w:val="4"/>
        </w:numPr>
        <w:bidi w:val="0"/>
        <w:spacing w:before="100" w:line="36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del w:id="151" w:date="2024-03-27T10:31:28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en-US"/>
          </w:rPr>
          <w:delText xml:space="preserve">Social PageRank Algorithm - </w:delText>
        </w:r>
      </w:del>
      <w:del w:id="152" w:date="2024-03-27T10:31:28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модификация</w:delText>
        </w:r>
      </w:del>
      <w:del w:id="153" w:date="2024-03-27T10:31:28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154" w:date="2024-03-27T10:31:28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в рамках которой учитываются социальные связи между пользователями</w:delText>
        </w:r>
      </w:del>
      <w:del w:id="155" w:date="2024-03-27T10:31:28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156" w:date="2024-03-27T10:31:28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что позволяет определить важность страницы на основе этих связей</w:delText>
        </w:r>
      </w:del>
      <w:del w:id="157" w:date="2024-03-27T10:31:28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.</w:delText>
        </w:r>
      </w:del>
    </w:p>
    <w:p>
      <w:pPr>
        <w:pStyle w:val="По умолчанию"/>
        <w:numPr>
          <w:ilvl w:val="0"/>
          <w:numId w:val="4"/>
        </w:numPr>
        <w:bidi w:val="0"/>
        <w:spacing w:before="100" w:line="36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del w:id="158" w:date="2024-03-27T10:31:28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en-US"/>
          </w:rPr>
          <w:delText xml:space="preserve">User Behavior-Based PageRank Algorithm - </w:delText>
        </w:r>
      </w:del>
      <w:del w:id="159" w:date="2024-03-27T10:31:28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модификация</w:delText>
        </w:r>
      </w:del>
      <w:del w:id="160" w:date="2024-03-27T10:31:28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161" w:date="2024-03-27T10:31:28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которая учитывает поведение пользователей на странице</w:delText>
        </w:r>
      </w:del>
      <w:del w:id="162" w:date="2024-03-27T10:31:28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163" w:date="2024-03-27T10:31:28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такие как время пребывания на странице и количество кликов на ссылки</w:delText>
        </w:r>
      </w:del>
      <w:del w:id="164" w:date="2024-03-27T10:31:28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.</w:delText>
        </w:r>
      </w:del>
    </w:p>
    <w:p>
      <w:pPr>
        <w:pStyle w:val="По умолчанию"/>
        <w:spacing w:before="100" w:after="240" w:line="360" w:lineRule="auto"/>
        <w:rPr>
          <w:del w:id="165" w:date="2024-03-27T10:31:28Z" w:author="Владислав Кириллов"/>
          <w:rFonts w:ascii="Times New Roman" w:cs="Times New Roman" w:hAnsi="Times New Roman" w:eastAsia="Times New Roman"/>
          <w:sz w:val="28"/>
          <w:szCs w:val="28"/>
        </w:rPr>
      </w:pPr>
      <w:del w:id="166" w:date="2024-03-27T10:31:28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 xml:space="preserve">Эти модификации алгоритма </w:delText>
        </w:r>
      </w:del>
      <w:del w:id="167" w:date="2024-03-27T10:31:28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it-IT"/>
          </w:rPr>
          <w:delText xml:space="preserve">PageRank </w:delText>
        </w:r>
      </w:del>
      <w:del w:id="168" w:date="2024-03-27T10:31:28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были предложены и исследованы в научном сообществе</w:delText>
        </w:r>
      </w:del>
      <w:del w:id="169" w:date="2024-03-27T10:31:28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. </w:delText>
        </w:r>
      </w:del>
      <w:del w:id="170" w:date="2024-03-27T10:31:28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Каждая из них обладает своими преимуществами и недостатками</w:delText>
        </w:r>
      </w:del>
      <w:del w:id="171" w:date="2024-03-27T10:31:28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172" w:date="2024-03-27T10:31:28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и выбор конкретной модификации определяется в соответствии с конкретными требованиями и целями исследования</w:delText>
        </w:r>
      </w:del>
      <w:del w:id="173" w:date="2024-03-27T10:31:28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.</w:delText>
        </w:r>
      </w:del>
    </w:p>
    <w:p>
      <w:pPr>
        <w:pStyle w:val="Подзаголовок"/>
        <w:spacing w:before="100" w:line="360" w:lineRule="auto"/>
        <w:jc w:val="center"/>
        <w:rPr>
          <w:del w:id="174" w:date="2024-03-27T10:31:28Z" w:author="Владислав Кириллов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дзаголовок"/>
        <w:spacing w:before="10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bookmarkStart w:name="_Toc3" w:id="175"/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Где используется</w:t>
      </w:r>
      <w:bookmarkEnd w:id="175"/>
    </w:p>
    <w:p>
      <w:pPr>
        <w:pStyle w:val="По умолчанию"/>
        <w:spacing w:before="0" w:after="281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Поисковые системы</w:t>
      </w:r>
    </w:p>
    <w:p>
      <w:pPr>
        <w:pStyle w:val="По умолчанию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drawing xmlns:a="http://schemas.openxmlformats.org/drawingml/2006/main">
          <wp:inline distT="0" distB="0" distL="0" distR="0">
            <wp:extent cx="4858116" cy="3115607"/>
            <wp:effectExtent l="0" t="0" r="0" b="0"/>
            <wp:docPr id="1073741832" name="officeArt object" descr="Снимок экрана 2024-03-06 в 15.04.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Снимок экрана 2024-03-06 в 15.04.21.png" descr="Снимок экрана 2024-03-06 в 15.04.2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116" cy="31156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По умолчанию"/>
        <w:spacing w:before="0" w:after="240"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 поисковых системах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таких как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Google, PageRank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используется для определения релевантности 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страницы по запросу пользователя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Когда пользователь вводит запрос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поисковая система использует алгоритм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PageRank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определения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какие 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страницы наиболее важны и релевантны этому запросу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spacing w:before="0" w:after="281" w:line="360" w:lineRule="auto"/>
      </w:pPr>
      <w:del w:id="176" w:date="2024-03-27T10:31:44Z" w:author="Владислав Кириллов">
        <w:r>
          <w:rPr>
            <w:rFonts w:ascii="Arial Unicode MS" w:cs="Arial Unicode MS" w:hAnsi="Arial Unicode MS" w:eastAsia="Arial Unicode MS"/>
            <w:b w:val="0"/>
            <w:bCs w:val="0"/>
            <w:i w:val="0"/>
            <w:iCs w:val="0"/>
            <w:sz w:val="28"/>
            <w:szCs w:val="28"/>
          </w:rPr>
          <w:br w:type="page"/>
        </w:r>
      </w:del>
    </w:p>
    <w:p>
      <w:pPr>
        <w:pStyle w:val="По умолчанию"/>
        <w:spacing w:before="0" w:after="281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Социальные сети</w:t>
      </w:r>
    </w:p>
    <w:p>
      <w:pPr>
        <w:pStyle w:val="По умолчанию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drawing xmlns:a="http://schemas.openxmlformats.org/drawingml/2006/main">
          <wp:inline distT="0" distB="0" distL="0" distR="0">
            <wp:extent cx="4847655" cy="3203085"/>
            <wp:effectExtent l="0" t="0" r="0" b="0"/>
            <wp:docPr id="1073741835" name="officeArt object" descr="Untitle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Untitled.png" descr="Untitled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655" cy="32030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По умолчанию"/>
        <w:spacing w:before="0" w:after="240" w:line="360" w:lineRule="auto"/>
        <w:rPr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социальных сетях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PageRank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может быть использован для определения важности и популярности постов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пользователей и групп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 учитывает количество лайков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комментариев и репостов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получает пост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пользователь или группа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авторитетность пользователей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взаимодействуют с ними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дзаголовок"/>
        <w:spacing w:after="10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bookmarkStart w:name="_Toc4" w:id="177"/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Проблемы алгоритма</w:t>
      </w:r>
      <w:bookmarkEnd w:id="177"/>
    </w:p>
    <w:p>
      <w:pPr>
        <w:pStyle w:val="По умолчанию"/>
        <w:spacing w:before="0" w:after="240"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Алгоритм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PageRank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имеет несколько проблем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могут влиять на его эффективность и точность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Некоторые из них включают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По умолчанию"/>
        <w:numPr>
          <w:ilvl w:val="0"/>
          <w:numId w:val="6"/>
        </w:numPr>
        <w:bidi w:val="0"/>
        <w:spacing w:before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Страницы без выходных ссылок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(dead-end).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может вызвать ситуацию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когда важность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утекает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таких страниц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Спам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ссылки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Алгоритм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PageRank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может быть подвержен манипуляциям со стороны 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мастеров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создают большое количество спам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ссылок на свои 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страницы с целью повышения их рейтинга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может привести к искажению результатов поиска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Скрытые ссылки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Некоторые 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мастера могут использовать скрытые ссылки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не видны пользователям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но которые все равно учитываются алгоритмом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PageRank.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также может привести к искажению результатов поиска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Круговая ссылка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страница ссылается только на другие страницы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ссылаются обратно на нее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может привести к циклической ссылке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может исказить результаты поиска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Различные типы ссылок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Алгоритм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PageRank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учитывает только текстовые ссылки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не учитывает другие типы ссылок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такие как изображения или кнопки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может привести к тому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некоторые 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страницы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имеют качественный контент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не имеют текстовых ссылок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могут быть недооценены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after="20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Недостаток обновлений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Алгоритм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PageRank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обновляется не так часто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другие алгоритмы ранжирования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может привести к тому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некоторые 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страницы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были изменены или улучшены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могут не получить соответствующего повышения рейтинга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дзаголовок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bookmarkStart w:name="_Toc5" w:id="178"/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Модификации алгоритма</w:t>
      </w:r>
      <w:bookmarkEnd w:id="178"/>
    </w:p>
    <w:p>
      <w:pPr>
        <w:pStyle w:val="Основной текст A"/>
        <w:rPr>
          <w:lang w:val="ru-RU"/>
        </w:rPr>
      </w:pPr>
    </w:p>
    <w:p>
      <w:pPr>
        <w:pStyle w:val="По умолчанию"/>
        <w:spacing w:before="0" w:after="240"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Алгоритм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PageRank,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созданный Сергеем Брином и Ларри Пейджем 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1998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году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претерпел ряд модификаций в процессе своего существования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Приведем несколько примеров таких модификаций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По умолчанию"/>
        <w:numPr>
          <w:ilvl w:val="0"/>
          <w:numId w:val="7"/>
        </w:numPr>
        <w:bidi w:val="0"/>
        <w:spacing w:before="0" w:line="36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Improved PageRank Algorithm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модификация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цель которой повышение точности алгоритма путем учета количества ссылок на страницу и их качества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line="36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Weighted PageRank Algorithm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модификация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которая учитывает вес каждой ссылки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позволяет более точно определить важность страницы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line="36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Time-Dependent PageRank Algorithm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модификация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которая учитывает время активности страницы и ее популярность в определенный момент времени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line="36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Social PageRank Algorithm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модификация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рамках которой учитываются социальные связи между пользователями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позволяет определить важность страницы на основе этих связей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line="36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User Behavior-Based PageRank Algorithm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модификация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которая учитывает поведение пользователей на странице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такие как время пребывания на странице и количество кликов на ссылки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spacing w:before="0" w:after="240"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Эти модификации алгоритма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PageRank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были предложены и исследованы в научном сообществе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Каждая из них обладает своими преимуществами и недостатками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выбор конкретной модификации определяется в соответствии с конкретными требованиями и целями исследования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дзаголовок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дзаголовок"/>
        <w:spacing w:line="360" w:lineRule="auto"/>
        <w:jc w:val="center"/>
        <w:rPr>
          <w:del w:id="179" w:date="2024-03-27T10:30:34Z" w:author="Владислав Кириллов"/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del w:id="180" w:date="2024-03-27T10:30:34Z" w:author="Владислав Кириллов">
        <w:r>
          <w:rPr>
            <w:rFonts w:ascii="Times New Roman" w:hAnsi="Times New Roman" w:hint="default"/>
            <w:b w:val="1"/>
            <w:bCs w:val="1"/>
            <w:sz w:val="32"/>
            <w:szCs w:val="32"/>
            <w:rtl w:val="0"/>
            <w:lang w:val="ru-RU"/>
          </w:rPr>
          <w:delText>Проблемы алгоритма</w:delText>
        </w:r>
      </w:del>
    </w:p>
    <w:p>
      <w:pPr>
        <w:pStyle w:val="По умолчанию"/>
        <w:spacing w:before="0" w:after="240" w:line="360" w:lineRule="auto"/>
        <w:rPr>
          <w:del w:id="181" w:date="2024-03-27T10:30:34Z" w:author="Владислав Кириллов"/>
          <w:rFonts w:ascii="Times New Roman" w:cs="Times New Roman" w:hAnsi="Times New Roman" w:eastAsia="Times New Roman"/>
          <w:sz w:val="28"/>
          <w:szCs w:val="28"/>
        </w:rPr>
      </w:pPr>
      <w:del w:id="182" w:date="2024-03-27T10:30:34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 xml:space="preserve">Алгоритм </w:delText>
        </w:r>
      </w:del>
      <w:del w:id="183" w:date="2024-03-27T10:30:34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it-IT"/>
          </w:rPr>
          <w:delText xml:space="preserve">PageRank </w:delText>
        </w:r>
      </w:del>
      <w:del w:id="184" w:date="2024-03-27T10:30:34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имеет несколько проблем</w:delText>
        </w:r>
      </w:del>
      <w:del w:id="185" w:date="2024-03-27T10:30:34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186" w:date="2024-03-27T10:30:34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которые могут влиять на его эффективность и точность</w:delText>
        </w:r>
      </w:del>
      <w:del w:id="187" w:date="2024-03-27T10:30:34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. </w:delText>
        </w:r>
      </w:del>
      <w:del w:id="188" w:date="2024-03-27T10:30:34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Некоторые из них включают</w:delText>
        </w:r>
      </w:del>
      <w:del w:id="189" w:date="2024-03-27T10:30:34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:</w:delText>
        </w:r>
      </w:del>
    </w:p>
    <w:p>
      <w:pPr>
        <w:pStyle w:val="По умолчанию"/>
        <w:numPr>
          <w:ilvl w:val="0"/>
          <w:numId w:val="8"/>
        </w:numPr>
        <w:bidi w:val="0"/>
        <w:spacing w:before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del w:id="190" w:date="2024-03-27T10:30:34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 xml:space="preserve">Страницы без выходных ссылок </w:delText>
        </w:r>
      </w:del>
      <w:del w:id="191" w:date="2024-03-27T10:30:34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en-US"/>
          </w:rPr>
          <w:delText xml:space="preserve">(dead-end). </w:delText>
        </w:r>
      </w:del>
      <w:del w:id="192" w:date="2024-03-27T10:30:34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Это может вызвать ситуацию</w:delText>
        </w:r>
      </w:del>
      <w:del w:id="193" w:date="2024-03-27T10:30:34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194" w:date="2024-03-27T10:30:34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 xml:space="preserve">когда важность </w:delText>
        </w:r>
      </w:del>
      <w:del w:id="195" w:date="2024-03-27T10:30:34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"</w:delText>
        </w:r>
      </w:del>
      <w:del w:id="196" w:date="2024-03-27T10:30:34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утекает</w:delText>
        </w:r>
      </w:del>
      <w:del w:id="197" w:date="2024-03-27T10:30:34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" </w:delText>
        </w:r>
      </w:del>
      <w:del w:id="198" w:date="2024-03-27T10:30:34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с таких страниц</w:delText>
        </w:r>
      </w:del>
      <w:del w:id="199" w:date="2024-03-27T10:30:34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.</w:delText>
        </w:r>
      </w:del>
    </w:p>
    <w:p>
      <w:pPr>
        <w:pStyle w:val="По умолчанию"/>
        <w:numPr>
          <w:ilvl w:val="0"/>
          <w:numId w:val="4"/>
        </w:numPr>
        <w:bidi w:val="0"/>
        <w:spacing w:before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del w:id="200" w:date="2024-03-27T10:30:34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Спам</w:delText>
        </w:r>
      </w:del>
      <w:del w:id="201" w:date="2024-03-27T10:30:34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-</w:delText>
        </w:r>
      </w:del>
      <w:del w:id="202" w:date="2024-03-27T10:30:34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ссылки</w:delText>
        </w:r>
      </w:del>
      <w:del w:id="203" w:date="2024-03-27T10:30:34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: </w:delText>
        </w:r>
      </w:del>
      <w:del w:id="204" w:date="2024-03-27T10:30:34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 xml:space="preserve">Алгоритм </w:delText>
        </w:r>
      </w:del>
      <w:del w:id="205" w:date="2024-03-27T10:30:34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it-IT"/>
          </w:rPr>
          <w:delText xml:space="preserve">PageRank </w:delText>
        </w:r>
      </w:del>
      <w:del w:id="206" w:date="2024-03-27T10:30:34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может быть подвержен манипуляциям со стороны веб</w:delText>
        </w:r>
      </w:del>
      <w:del w:id="207" w:date="2024-03-27T10:30:34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-</w:delText>
        </w:r>
      </w:del>
      <w:del w:id="208" w:date="2024-03-27T10:30:34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мастеров</w:delText>
        </w:r>
      </w:del>
      <w:del w:id="209" w:date="2024-03-27T10:30:34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210" w:date="2024-03-27T10:30:34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которые создают большое количество спам</w:delText>
        </w:r>
      </w:del>
      <w:del w:id="211" w:date="2024-03-27T10:30:34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-</w:delText>
        </w:r>
      </w:del>
      <w:del w:id="212" w:date="2024-03-27T10:30:34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ссылок на свои веб</w:delText>
        </w:r>
      </w:del>
      <w:del w:id="213" w:date="2024-03-27T10:30:34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-</w:delText>
        </w:r>
      </w:del>
      <w:del w:id="214" w:date="2024-03-27T10:30:34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страницы с целью повышения их рейтинга</w:delText>
        </w:r>
      </w:del>
      <w:del w:id="215" w:date="2024-03-27T10:30:34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. </w:delText>
        </w:r>
      </w:del>
      <w:del w:id="216" w:date="2024-03-27T10:30:34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Это может привести к искажению результатов поиска</w:delText>
        </w:r>
      </w:del>
      <w:del w:id="217" w:date="2024-03-27T10:30:34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.</w:delText>
        </w:r>
      </w:del>
    </w:p>
    <w:p>
      <w:pPr>
        <w:pStyle w:val="По умолчанию"/>
        <w:numPr>
          <w:ilvl w:val="0"/>
          <w:numId w:val="4"/>
        </w:numPr>
        <w:bidi w:val="0"/>
        <w:spacing w:before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del w:id="218" w:date="2024-03-27T10:30:34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Скрытые ссылки</w:delText>
        </w:r>
      </w:del>
      <w:del w:id="219" w:date="2024-03-27T10:30:34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: </w:delText>
        </w:r>
      </w:del>
      <w:del w:id="220" w:date="2024-03-27T10:30:34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Некоторые веб</w:delText>
        </w:r>
      </w:del>
      <w:del w:id="221" w:date="2024-03-27T10:30:34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-</w:delText>
        </w:r>
      </w:del>
      <w:del w:id="222" w:date="2024-03-27T10:30:34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мастера могут использовать скрытые ссылки</w:delText>
        </w:r>
      </w:del>
      <w:del w:id="223" w:date="2024-03-27T10:30:34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224" w:date="2024-03-27T10:30:34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которые не видны пользователям</w:delText>
        </w:r>
      </w:del>
      <w:del w:id="225" w:date="2024-03-27T10:30:34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226" w:date="2024-03-27T10:30:34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 xml:space="preserve">но которые все равно учитываются алгоритмом </w:delText>
        </w:r>
      </w:del>
      <w:del w:id="227" w:date="2024-03-27T10:30:34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it-IT"/>
          </w:rPr>
          <w:delText xml:space="preserve">PageRank. </w:delText>
        </w:r>
      </w:del>
      <w:del w:id="228" w:date="2024-03-27T10:30:34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Это также может привести к искажению результатов поиска</w:delText>
        </w:r>
      </w:del>
      <w:del w:id="229" w:date="2024-03-27T10:30:34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.</w:delText>
        </w:r>
      </w:del>
    </w:p>
    <w:p>
      <w:pPr>
        <w:pStyle w:val="По умолчанию"/>
        <w:numPr>
          <w:ilvl w:val="0"/>
          <w:numId w:val="4"/>
        </w:numPr>
        <w:bidi w:val="0"/>
        <w:spacing w:before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del w:id="230" w:date="2024-03-27T10:30:34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Круговая ссылка</w:delText>
        </w:r>
      </w:del>
      <w:del w:id="231" w:date="2024-03-27T10:30:34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: </w:delText>
        </w:r>
      </w:del>
      <w:del w:id="232" w:date="2024-03-27T10:30:34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Если веб</w:delText>
        </w:r>
      </w:del>
      <w:del w:id="233" w:date="2024-03-27T10:30:34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-</w:delText>
        </w:r>
      </w:del>
      <w:del w:id="234" w:date="2024-03-27T10:30:34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страница ссылается только на другие страницы</w:delText>
        </w:r>
      </w:del>
      <w:del w:id="235" w:date="2024-03-27T10:30:34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236" w:date="2024-03-27T10:30:34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которые ссылаются обратно на нее</w:delText>
        </w:r>
      </w:del>
      <w:del w:id="237" w:date="2024-03-27T10:30:34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238" w:date="2024-03-27T10:30:34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это может привести к циклической ссылке</w:delText>
        </w:r>
      </w:del>
      <w:del w:id="239" w:date="2024-03-27T10:30:34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240" w:date="2024-03-27T10:30:34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что может исказить результаты поиска</w:delText>
        </w:r>
      </w:del>
      <w:del w:id="241" w:date="2024-03-27T10:30:34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.</w:delText>
        </w:r>
      </w:del>
    </w:p>
    <w:p>
      <w:pPr>
        <w:pStyle w:val="По умолчанию"/>
        <w:numPr>
          <w:ilvl w:val="0"/>
          <w:numId w:val="4"/>
        </w:numPr>
        <w:bidi w:val="0"/>
        <w:spacing w:before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del w:id="242" w:date="2024-03-27T10:30:34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Различные типы ссылок</w:delText>
        </w:r>
      </w:del>
      <w:del w:id="243" w:date="2024-03-27T10:30:34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: </w:delText>
        </w:r>
      </w:del>
      <w:del w:id="244" w:date="2024-03-27T10:30:34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 xml:space="preserve">Алгоритм </w:delText>
        </w:r>
      </w:del>
      <w:del w:id="245" w:date="2024-03-27T10:30:34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it-IT"/>
          </w:rPr>
          <w:delText xml:space="preserve">PageRank </w:delText>
        </w:r>
      </w:del>
      <w:del w:id="246" w:date="2024-03-27T10:30:34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учитывает только текстовые ссылки</w:delText>
        </w:r>
      </w:del>
      <w:del w:id="247" w:date="2024-03-27T10:30:34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248" w:date="2024-03-27T10:30:34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но не учитывает другие типы ссылок</w:delText>
        </w:r>
      </w:del>
      <w:del w:id="249" w:date="2024-03-27T10:30:34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250" w:date="2024-03-27T10:30:34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такие как изображения или кнопки</w:delText>
        </w:r>
      </w:del>
      <w:del w:id="251" w:date="2024-03-27T10:30:34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. </w:delText>
        </w:r>
      </w:del>
      <w:del w:id="252" w:date="2024-03-27T10:30:34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Это может привести к тому</w:delText>
        </w:r>
      </w:del>
      <w:del w:id="253" w:date="2024-03-27T10:30:34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254" w:date="2024-03-27T10:30:34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что некоторые веб</w:delText>
        </w:r>
      </w:del>
      <w:del w:id="255" w:date="2024-03-27T10:30:34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-</w:delText>
        </w:r>
      </w:del>
      <w:del w:id="256" w:date="2024-03-27T10:30:34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страницы</w:delText>
        </w:r>
      </w:del>
      <w:del w:id="257" w:date="2024-03-27T10:30:34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258" w:date="2024-03-27T10:30:34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которые имеют качественный контент</w:delText>
        </w:r>
      </w:del>
      <w:del w:id="259" w:date="2024-03-27T10:30:34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260" w:date="2024-03-27T10:30:34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но не имеют текстовых ссылок</w:delText>
        </w:r>
      </w:del>
      <w:del w:id="261" w:date="2024-03-27T10:30:34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262" w:date="2024-03-27T10:30:34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могут быть недооценены</w:delText>
        </w:r>
      </w:del>
      <w:del w:id="263" w:date="2024-03-27T10:30:34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.</w:delText>
        </w:r>
      </w:del>
    </w:p>
    <w:p>
      <w:pPr>
        <w:pStyle w:val="По умолчанию"/>
        <w:numPr>
          <w:ilvl w:val="0"/>
          <w:numId w:val="4"/>
        </w:numPr>
        <w:bidi w:val="0"/>
        <w:spacing w:before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del w:id="264" w:date="2024-03-27T10:30:34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Недостаток обновлений</w:delText>
        </w:r>
      </w:del>
      <w:del w:id="265" w:date="2024-03-27T10:30:34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: </w:delText>
        </w:r>
      </w:del>
      <w:del w:id="266" w:date="2024-03-27T10:30:34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 xml:space="preserve">Алгоритм </w:delText>
        </w:r>
      </w:del>
      <w:del w:id="267" w:date="2024-03-27T10:30:34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it-IT"/>
          </w:rPr>
          <w:delText xml:space="preserve">PageRank </w:delText>
        </w:r>
      </w:del>
      <w:del w:id="268" w:date="2024-03-27T10:30:34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обновляется не так часто</w:delText>
        </w:r>
      </w:del>
      <w:del w:id="269" w:date="2024-03-27T10:30:34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270" w:date="2024-03-27T10:30:34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как другие алгоритмы ранжирования</w:delText>
        </w:r>
      </w:del>
      <w:del w:id="271" w:date="2024-03-27T10:30:34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272" w:date="2024-03-27T10:30:34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что может привести к тому</w:delText>
        </w:r>
      </w:del>
      <w:del w:id="273" w:date="2024-03-27T10:30:34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274" w:date="2024-03-27T10:30:34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что некоторые веб</w:delText>
        </w:r>
      </w:del>
      <w:del w:id="275" w:date="2024-03-27T10:30:34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-</w:delText>
        </w:r>
      </w:del>
      <w:del w:id="276" w:date="2024-03-27T10:30:34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страницы</w:delText>
        </w:r>
      </w:del>
      <w:del w:id="277" w:date="2024-03-27T10:30:34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278" w:date="2024-03-27T10:30:34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которые были изменены или улучшены</w:delText>
        </w:r>
      </w:del>
      <w:del w:id="279" w:date="2024-03-27T10:30:34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280" w:date="2024-03-27T10:30:34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могут не получить соответствующего повышения рейтинга</w:delText>
        </w:r>
      </w:del>
      <w:del w:id="281" w:date="2024-03-27T10:30:34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.</w:delText>
        </w:r>
      </w:del>
    </w:p>
    <w:p>
      <w:pPr>
        <w:pStyle w:val="По умолчанию"/>
        <w:spacing w:before="0" w:after="322"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Заголовок"/>
        <w:spacing w:line="360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bookmarkStart w:name="_Toc6" w:id="282"/>
      <w:r>
        <w:rPr>
          <w:rFonts w:ascii="Times New Roman" w:hAnsi="Times New Roman" w:hint="default"/>
          <w:sz w:val="36"/>
          <w:szCs w:val="36"/>
          <w:rtl w:val="0"/>
        </w:rPr>
        <w:t xml:space="preserve">Среда разработки </w:t>
      </w:r>
      <w:r>
        <w:rPr>
          <w:rFonts w:ascii="Times New Roman" w:hAnsi="Times New Roman"/>
          <w:sz w:val="36"/>
          <w:szCs w:val="36"/>
          <w:rtl w:val="0"/>
          <w:lang w:val="en-US"/>
        </w:rPr>
        <w:t>Visual Studio</w:t>
      </w:r>
      <w:bookmarkEnd w:id="282"/>
    </w:p>
    <w:p>
      <w:pPr>
        <w:pStyle w:val="По умолчанию"/>
        <w:spacing w:before="0" w:after="240"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 xml:space="preserve">Visual Studio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это интегрированная среда разработки 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 xml:space="preserve">(IDE),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созданная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Microsoft.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Она предлагает множество возможностей и инструментов для разработки программного обеспечения на различных языках программирования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включая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C++, C#, Visual Basic, F#, JavaScript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rtl w:val="0"/>
          <w:lang w:val="ru-RU"/>
        </w:rPr>
        <w:t>Python.</w:t>
      </w:r>
    </w:p>
    <w:p>
      <w:pPr>
        <w:pStyle w:val="По умолчанию"/>
        <w:spacing w:before="0" w:after="240"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Основные преимущества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Visual Studio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включают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По умолчанию"/>
        <w:numPr>
          <w:ilvl w:val="0"/>
          <w:numId w:val="9"/>
        </w:numPr>
        <w:bidi w:val="0"/>
        <w:spacing w:before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Интеграция с другими продуктами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Microsoft: Visual Studio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тесно взаимодействует с другими продуктами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Microsoft,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.NET Framework, Windows Presentation Foundation (WPF), Windows Communication Foundation (WCF)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rtl w:val="0"/>
          <w:lang w:val="en-US"/>
        </w:rPr>
        <w:t>Windows Workflow Foundation (WF).</w:t>
      </w:r>
    </w:p>
    <w:p>
      <w:pPr>
        <w:pStyle w:val="По умолчанию"/>
        <w:numPr>
          <w:ilvl w:val="0"/>
          <w:numId w:val="4"/>
        </w:numPr>
        <w:bidi w:val="0"/>
        <w:spacing w:before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Поддержка различных языков программирования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: Visual Studio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поддерживает множество языков программирования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делая ее универсальной средой разработки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Отладка и профилирование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: Visual Studio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предлагает мощные инструменты для отладки и профилирования кода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помогающие разработчикам быстро находить и исправлять ошибки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Интеграция с системой контроля версий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: Visual Studio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интегрирована с системой контроля версий </w:t>
      </w:r>
      <w:r>
        <w:rPr>
          <w:rFonts w:ascii="Times New Roman" w:hAnsi="Times New Roman"/>
          <w:sz w:val="28"/>
          <w:szCs w:val="28"/>
          <w:rtl w:val="0"/>
          <w:lang w:val="da-DK"/>
        </w:rPr>
        <w:t xml:space="preserve">Git,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позволяет разработчикам легко отслеживать изменения в коде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Интеграция с облачными сервисами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: Visual Studio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взаимодействует с облачными сервисами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Microsoft,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такими как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Azure,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предоставляя разработчикам возможность легко развертывать и управлять своими приложениями в облаке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Поддержка различных платформ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: Visual Studio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поддерживает разработку для различных платформ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включая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Windows, Linux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rtl w:val="0"/>
          <w:lang w:val="ru-RU"/>
        </w:rPr>
        <w:t>macOS.</w:t>
      </w:r>
    </w:p>
    <w:p>
      <w:pPr>
        <w:pStyle w:val="По умолчанию"/>
        <w:numPr>
          <w:ilvl w:val="0"/>
          <w:numId w:val="4"/>
        </w:numPr>
        <w:bidi w:val="0"/>
        <w:spacing w:before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Удобный интерфейс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: Visual Studio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обладает интуитивно понятным и удобным интерфейсом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позволяет разработчикам быстро освоиться и начать работу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spacing w:before="0" w:after="240"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 общем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, Visual Studio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это одна из самых мощных и универсальных 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 xml:space="preserve">IDE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рынке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которая предоставляет разработчикам множество возможностей и инструментов для создания высококачественного программного обеспечения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spacing w:before="0" w:after="322"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Заголовок"/>
        <w:spacing w:line="360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bookmarkStart w:name="_Toc7" w:id="283"/>
      <w:r>
        <w:rPr>
          <w:rFonts w:ascii="Times New Roman" w:hAnsi="Times New Roman" w:hint="default"/>
          <w:sz w:val="36"/>
          <w:szCs w:val="36"/>
          <w:rtl w:val="0"/>
          <w:lang w:val="ru-RU"/>
        </w:rPr>
        <w:t>Проектирование</w:t>
      </w:r>
      <w:bookmarkEnd w:id="283"/>
    </w:p>
    <w:p>
      <w:pPr>
        <w:pStyle w:val="По умолчанию"/>
        <w:spacing w:before="0" w:after="240" w:line="360" w:lineRule="auto"/>
        <w:rPr>
          <w:del w:id="284" w:date="2024-03-26T22:02:11Z" w:author="Владислав Кириллов"/>
          <w:rFonts w:ascii="Times New Roman" w:cs="Times New Roman" w:hAnsi="Times New Roman" w:eastAsia="Times New Roman"/>
          <w:sz w:val="28"/>
          <w:szCs w:val="28"/>
        </w:rPr>
      </w:pPr>
      <w:del w:id="285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 xml:space="preserve">Алгоритм </w:delText>
        </w:r>
      </w:del>
      <w:del w:id="286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it-IT"/>
          </w:rPr>
          <w:delText xml:space="preserve">PageRank </w:delText>
        </w:r>
      </w:del>
      <w:del w:id="287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основан на математической формуле</w:delText>
        </w:r>
      </w:del>
      <w:del w:id="288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289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которая описывает процесс распределения весов между веб</w:delText>
        </w:r>
      </w:del>
      <w:del w:id="290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-</w:delText>
        </w:r>
      </w:del>
      <w:del w:id="291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страницами</w:delText>
        </w:r>
      </w:del>
      <w:del w:id="292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. </w:delText>
        </w:r>
      </w:del>
      <w:del w:id="293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Формула выглядит следующим образом</w:delText>
        </w:r>
      </w:del>
      <w:del w:id="294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:</w:delText>
        </w:r>
      </w:del>
    </w:p>
    <w:p>
      <w:pPr>
        <w:pStyle w:val="По умолчанию"/>
        <w:spacing w:before="0" w:after="240" w:line="360" w:lineRule="auto"/>
        <w:rPr>
          <w:del w:id="295" w:date="2024-03-26T22:02:11Z" w:author="Владислав Кириллов"/>
          <w:rFonts w:ascii="Times New Roman" w:cs="Times New Roman" w:hAnsi="Times New Roman" w:eastAsia="Times New Roman"/>
          <w:sz w:val="28"/>
          <w:szCs w:val="28"/>
        </w:rPr>
      </w:pPr>
      <w:del w:id="296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В данной формуле</w:delText>
        </w:r>
      </w:del>
      <w:del w:id="297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:</w:delText>
        </w:r>
      </w:del>
    </w:p>
    <w:p>
      <w:pPr>
        <w:pStyle w:val="По умолчанию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del w:id="298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 xml:space="preserve">А </w:delText>
        </w:r>
      </w:del>
      <w:del w:id="299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- </w:delText>
        </w:r>
      </w:del>
      <w:del w:id="300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исследуемая страница</w:delText>
        </w:r>
      </w:del>
    </w:p>
    <w:p>
      <w:pPr>
        <w:pStyle w:val="По умолчанию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nl-NL"/>
        </w:rPr>
      </w:pPr>
      <w:del w:id="301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nl-NL"/>
          </w:rPr>
          <w:delText xml:space="preserve">d - </w:delText>
        </w:r>
      </w:del>
      <w:del w:id="302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коэффициент затухания</w:delText>
        </w:r>
      </w:del>
      <w:del w:id="303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304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то есть вероятность того</w:delText>
        </w:r>
      </w:del>
      <w:del w:id="305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306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что пользователь покинет веб</w:delText>
        </w:r>
      </w:del>
      <w:del w:id="307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-</w:delText>
        </w:r>
      </w:del>
      <w:del w:id="308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 xml:space="preserve">страницу </w:delText>
        </w:r>
      </w:del>
      <w:del w:id="309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(</w:delText>
        </w:r>
      </w:del>
      <w:del w:id="310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 xml:space="preserve">обычно это </w:delText>
        </w:r>
      </w:del>
      <w:del w:id="311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0.85).</w:delText>
        </w:r>
      </w:del>
    </w:p>
    <w:p>
      <w:pPr>
        <w:pStyle w:val="По умолчанию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del w:id="312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 xml:space="preserve">С </w:delText>
        </w:r>
      </w:del>
      <w:del w:id="313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- </w:delText>
        </w:r>
      </w:del>
      <w:del w:id="314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количество ссылок на исследуемой веб</w:delText>
        </w:r>
      </w:del>
      <w:del w:id="315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-</w:delText>
        </w:r>
      </w:del>
      <w:del w:id="316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странице</w:delText>
        </w:r>
      </w:del>
    </w:p>
    <w:p>
      <w:pPr>
        <w:pStyle w:val="По умолчанию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del w:id="317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Т</w:delText>
        </w:r>
      </w:del>
      <w:del w:id="318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1 </w:delText>
        </w:r>
      </w:del>
      <w:del w:id="319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… Т</w:delText>
        </w:r>
      </w:del>
      <w:del w:id="320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de-DE"/>
          </w:rPr>
          <w:delText xml:space="preserve">n - </w:delText>
        </w:r>
      </w:del>
      <w:del w:id="321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страницы</w:delText>
        </w:r>
      </w:del>
      <w:del w:id="322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323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которые ссылаются на исследуемую страницу</w:delText>
        </w:r>
      </w:del>
      <w:del w:id="324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.</w:delText>
        </w:r>
      </w:del>
    </w:p>
    <w:p>
      <w:pPr>
        <w:pStyle w:val="По умолчанию"/>
        <w:spacing w:before="0" w:after="240" w:line="360" w:lineRule="auto"/>
        <w:rPr>
          <w:del w:id="325" w:date="2024-03-26T22:02:11Z" w:author="Владислав Кириллов"/>
          <w:rFonts w:ascii="Times New Roman" w:cs="Times New Roman" w:hAnsi="Times New Roman" w:eastAsia="Times New Roman"/>
          <w:sz w:val="28"/>
          <w:szCs w:val="28"/>
        </w:rPr>
      </w:pPr>
      <w:del w:id="326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Согласно этой формуле</w:delText>
        </w:r>
      </w:del>
      <w:del w:id="327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328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 xml:space="preserve">страницы распределяют свою оценку </w:delText>
        </w:r>
      </w:del>
      <w:del w:id="329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it-IT"/>
          </w:rPr>
          <w:delText xml:space="preserve">PageRank </w:delText>
        </w:r>
      </w:del>
      <w:del w:id="330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другим страницам</w:delText>
        </w:r>
      </w:del>
      <w:del w:id="331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332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на которые они ссылаются</w:delText>
        </w:r>
      </w:del>
      <w:del w:id="333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.</w:delText>
        </w:r>
      </w:del>
    </w:p>
    <w:p>
      <w:pPr>
        <w:pStyle w:val="По умолчанию"/>
        <w:spacing w:before="0" w:after="240" w:line="360" w:lineRule="auto"/>
        <w:rPr>
          <w:del w:id="334" w:date="2024-03-26T22:02:11Z" w:author="Владислав Кириллов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del w:id="335" w:date="2024-03-26T22:02:11Z" w:author="Владислав Кириллов">
        <w:r>
          <w:rPr>
            <w:rFonts w:ascii="Times New Roman" w:hAnsi="Times New Roman" w:hint="default"/>
            <w:b w:val="1"/>
            <w:bCs w:val="1"/>
            <w:sz w:val="28"/>
            <w:szCs w:val="28"/>
            <w:rtl w:val="0"/>
            <w:lang w:val="ru-RU"/>
          </w:rPr>
          <w:delText xml:space="preserve">Пример </w:delText>
        </w:r>
      </w:del>
      <w:del w:id="336" w:date="2024-03-26T22:02:11Z" w:author="Владислав Кириллов">
        <w:r>
          <w:rPr>
            <w:rFonts w:ascii="Times New Roman" w:hAnsi="Times New Roman"/>
            <w:b w:val="1"/>
            <w:bCs w:val="1"/>
            <w:sz w:val="28"/>
            <w:szCs w:val="28"/>
            <w:rtl w:val="0"/>
            <w:lang w:val="ru-RU"/>
          </w:rPr>
          <w:delText>1:</w:delText>
        </w:r>
      </w:del>
    </w:p>
    <w:p>
      <w:pPr>
        <w:pStyle w:val="По умолчанию"/>
        <w:jc w:val="center"/>
        <w:rPr>
          <w:del w:id="337" w:date="2024-03-26T22:02:11Z" w:author="Владислав Кириллов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По умолчанию"/>
        <w:spacing w:before="0" w:after="240" w:line="360" w:lineRule="auto"/>
      </w:pPr>
      <w:del w:id="338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Например</w:delText>
        </w:r>
      </w:del>
      <w:del w:id="339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340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 xml:space="preserve">источник </w:delText>
        </w:r>
      </w:del>
      <w:del w:id="341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pt-PT"/>
          </w:rPr>
          <w:delText xml:space="preserve">A </w:delText>
        </w:r>
      </w:del>
      <w:del w:id="342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 xml:space="preserve">с оценкой </w:delText>
        </w:r>
      </w:del>
      <w:del w:id="343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5 </w:delText>
        </w:r>
      </w:del>
      <w:del w:id="344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 xml:space="preserve">цитирует </w:delText>
        </w:r>
      </w:del>
      <w:del w:id="345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B. </w:delText>
        </w:r>
      </w:del>
      <w:del w:id="346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Не беря во внимания другие ссылки</w:delText>
        </w:r>
      </w:del>
      <w:del w:id="347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348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 xml:space="preserve">которые может иметь в себе </w:delText>
        </w:r>
      </w:del>
      <w:del w:id="349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B, </w:delText>
        </w:r>
      </w:del>
      <w:del w:id="350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 xml:space="preserve">эта страница получает </w:delText>
        </w:r>
      </w:del>
      <w:del w:id="351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85% </w:delText>
        </w:r>
      </w:del>
      <w:del w:id="352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 xml:space="preserve">от оценки </w:delText>
        </w:r>
      </w:del>
      <w:del w:id="353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de-DE"/>
          </w:rPr>
          <w:delText xml:space="preserve">A, </w:delText>
        </w:r>
      </w:del>
      <w:del w:id="354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 xml:space="preserve">то есть </w:delText>
        </w:r>
      </w:del>
      <w:del w:id="355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4.25. </w:delText>
        </w:r>
      </w:del>
      <w:del w:id="356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 xml:space="preserve">Если при этом </w:delText>
        </w:r>
      </w:del>
      <w:del w:id="357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B </w:delText>
        </w:r>
      </w:del>
      <w:del w:id="358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цитирует С</w:delText>
        </w:r>
      </w:del>
      <w:del w:id="359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360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 xml:space="preserve">оценка С будет составлять </w:delText>
        </w:r>
      </w:del>
      <w:del w:id="361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85% </w:delText>
        </w:r>
      </w:del>
      <w:del w:id="362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 xml:space="preserve">от </w:delText>
        </w:r>
      </w:del>
      <w:del w:id="363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2.125, </w:delText>
        </w:r>
      </w:del>
      <w:del w:id="364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и так далее</w:delText>
        </w:r>
      </w:del>
      <w:del w:id="365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.</w:delText>
        </w:r>
      </w:del>
      <w:del w:id="366" w:date="2024-03-26T22:02:11Z" w:author="Владислав Кириллов">
        <w:r>
          <w:rPr>
            <w:rFonts w:ascii="Arial Unicode MS" w:cs="Arial Unicode MS" w:hAnsi="Arial Unicode MS" w:eastAsia="Arial Unicode MS"/>
            <w:b w:val="0"/>
            <w:bCs w:val="0"/>
            <w:i w:val="0"/>
            <w:iCs w:val="0"/>
            <w:sz w:val="28"/>
            <w:szCs w:val="28"/>
          </w:rPr>
          <w:br w:type="page"/>
        </w:r>
      </w:del>
    </w:p>
    <w:p>
      <w:pPr>
        <w:pStyle w:val="По умолчанию"/>
        <w:spacing w:before="0" w:after="240" w:line="360" w:lineRule="auto"/>
        <w:rPr>
          <w:del w:id="367" w:date="2024-03-26T22:02:11Z" w:author="Владислав Кириллов"/>
          <w:rFonts w:ascii="Times New Roman" w:cs="Times New Roman" w:hAnsi="Times New Roman" w:eastAsia="Times New Roman"/>
          <w:sz w:val="28"/>
          <w:szCs w:val="28"/>
        </w:rPr>
      </w:pPr>
      <w:del w:id="368" w:date="2024-03-26T22:02:11Z" w:author="Владислав Кириллов">
        <w:r>
          <w:rPr>
            <w:rFonts w:ascii="Times New Roman" w:hAnsi="Times New Roman" w:hint="default"/>
            <w:b w:val="1"/>
            <w:bCs w:val="1"/>
            <w:sz w:val="28"/>
            <w:szCs w:val="28"/>
            <w:rtl w:val="0"/>
            <w:lang w:val="ru-RU"/>
          </w:rPr>
          <w:delText xml:space="preserve">Пример </w:delText>
        </w:r>
      </w:del>
      <w:del w:id="369" w:date="2024-03-26T22:02:11Z" w:author="Владислав Кириллов">
        <w:r>
          <w:rPr>
            <w:rFonts w:ascii="Times New Roman" w:hAnsi="Times New Roman"/>
            <w:b w:val="1"/>
            <w:bCs w:val="1"/>
            <w:sz w:val="28"/>
            <w:szCs w:val="28"/>
            <w:rtl w:val="0"/>
            <w:lang w:val="ru-RU"/>
          </w:rPr>
          <w:delText>2:</w:delText>
        </w:r>
      </w:del>
    </w:p>
    <w:p>
      <w:pPr>
        <w:pStyle w:val="По умолчанию"/>
        <w:spacing w:before="0" w:after="240" w:line="360" w:lineRule="auto"/>
        <w:jc w:val="center"/>
        <w:rPr>
          <w:del w:id="370" w:date="2024-03-26T22:02:11Z" w:author="Владислав Кириллов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По умолчанию"/>
        <w:spacing w:before="0" w:after="299" w:line="360" w:lineRule="auto"/>
        <w:rPr>
          <w:del w:id="371" w:date="2024-03-26T22:02:11Z" w:author="Владислав Кириллов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del w:id="372" w:date="2024-03-26T22:02:11Z" w:author="Владислав Кириллов">
        <w:r>
          <w:rPr>
            <w:rFonts w:ascii="Times New Roman" w:hAnsi="Times New Roman" w:hint="default"/>
            <w:b w:val="1"/>
            <w:bCs w:val="1"/>
            <w:sz w:val="28"/>
            <w:szCs w:val="28"/>
            <w:rtl w:val="0"/>
            <w:lang w:val="ru-RU"/>
          </w:rPr>
          <w:delText>Оценка сложности алгоритма</w:delText>
        </w:r>
      </w:del>
    </w:p>
    <w:p>
      <w:pPr>
        <w:pStyle w:val="По умолчанию"/>
        <w:spacing w:before="0" w:after="240" w:line="360" w:lineRule="auto"/>
        <w:rPr>
          <w:del w:id="373" w:date="2024-03-26T22:02:11Z" w:author="Владислав Кириллов"/>
          <w:rFonts w:ascii="Times New Roman" w:cs="Times New Roman" w:hAnsi="Times New Roman" w:eastAsia="Times New Roman"/>
          <w:sz w:val="28"/>
          <w:szCs w:val="28"/>
        </w:rPr>
      </w:pPr>
      <w:del w:id="374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 xml:space="preserve">Сложность алгоритма </w:delText>
        </w:r>
      </w:del>
      <w:del w:id="375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it-IT"/>
          </w:rPr>
          <w:delText xml:space="preserve">PageRank </w:delText>
        </w:r>
      </w:del>
      <w:del w:id="376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зависит от двух факторов</w:delText>
        </w:r>
      </w:del>
      <w:del w:id="377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: </w:delText>
        </w:r>
      </w:del>
      <w:del w:id="378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 xml:space="preserve">количества страниц в графе </w:delText>
        </w:r>
      </w:del>
      <w:del w:id="379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(n) </w:delText>
        </w:r>
      </w:del>
      <w:del w:id="380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и количества итераций</w:delText>
        </w:r>
      </w:del>
      <w:del w:id="381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382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 xml:space="preserve">необходимых для сходимости </w:delText>
        </w:r>
      </w:del>
      <w:del w:id="383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(k). </w:delText>
        </w:r>
      </w:del>
      <w:del w:id="384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На каждой итерации алгоритм обновляет ранг каждой страницы</w:delText>
        </w:r>
      </w:del>
      <w:del w:id="385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386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используя формулу</w:delText>
        </w:r>
      </w:del>
      <w:del w:id="387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388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которая учитывает ранги соседних страниц и количество исходящих ссылок с них</w:delText>
        </w:r>
      </w:del>
      <w:del w:id="389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. </w:delText>
        </w:r>
      </w:del>
      <w:del w:id="390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Это занимает</w:delText>
        </w:r>
      </w:del>
    </w:p>
    <w:p>
      <w:pPr>
        <w:pStyle w:val="По умолчанию"/>
        <w:spacing w:before="0" w:after="240" w:line="360" w:lineRule="auto"/>
        <w:rPr>
          <w:del w:id="391" w:date="2024-03-26T22:02:11Z" w:author="Владислав Кириллов"/>
          <w:rFonts w:ascii="Times New Roman" w:cs="Times New Roman" w:hAnsi="Times New Roman" w:eastAsia="Times New Roman"/>
          <w:sz w:val="28"/>
          <w:szCs w:val="28"/>
        </w:rPr>
      </w:pPr>
      <w:del w:id="392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времени</w:delText>
        </w:r>
      </w:del>
      <w:del w:id="393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394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так как нужно пройти по всем элементам матрицы смежности графа</w:delText>
        </w:r>
      </w:del>
      <w:del w:id="395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. </w:delText>
        </w:r>
      </w:del>
      <w:del w:id="396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Таким образом</w:delText>
        </w:r>
      </w:del>
      <w:del w:id="397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398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 xml:space="preserve">общая сложность алгоритма </w:delText>
        </w:r>
      </w:del>
      <w:del w:id="399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it-IT"/>
          </w:rPr>
          <w:delText xml:space="preserve">PageRank </w:delText>
        </w:r>
      </w:del>
      <w:del w:id="400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составляет</w:delText>
        </w:r>
      </w:del>
    </w:p>
    <w:p>
      <w:pPr>
        <w:pStyle w:val="По умолчанию"/>
        <w:spacing w:before="0" w:after="240" w:line="360" w:lineRule="auto"/>
        <w:jc w:val="center"/>
        <w:rPr>
          <w:del w:id="401" w:date="2024-03-26T22:02:11Z" w:author="Владислав Кириллов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spacing w:before="0" w:after="240" w:line="360" w:lineRule="auto"/>
        <w:rPr>
          <w:del w:id="402" w:date="2024-03-26T22:02:11Z" w:author="Владислав Кириллов"/>
          <w:rFonts w:ascii="Times New Roman" w:cs="Times New Roman" w:hAnsi="Times New Roman" w:eastAsia="Times New Roman"/>
          <w:sz w:val="28"/>
          <w:szCs w:val="28"/>
        </w:rPr>
      </w:pPr>
      <w:del w:id="403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 xml:space="preserve">Количество итераций </w:delText>
        </w:r>
      </w:del>
      <w:del w:id="404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k </w:delText>
        </w:r>
      </w:del>
      <w:del w:id="405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зависит от выбранного порога сходимости и демпинг</w:delText>
        </w:r>
      </w:del>
      <w:del w:id="406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-</w:delText>
        </w:r>
      </w:del>
      <w:del w:id="407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фактора</w:delText>
        </w:r>
      </w:del>
      <w:del w:id="408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. </w:delText>
        </w:r>
      </w:del>
      <w:del w:id="409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Чем меньше порог</w:delText>
        </w:r>
      </w:del>
      <w:del w:id="410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411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тем больше точность</w:delText>
        </w:r>
      </w:del>
      <w:del w:id="412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413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но и больше итераций</w:delText>
        </w:r>
      </w:del>
      <w:del w:id="414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.</w:delText>
        </w:r>
      </w:del>
    </w:p>
    <w:p>
      <w:pPr>
        <w:pStyle w:val="По умолчанию"/>
        <w:jc w:val="center"/>
        <w:rPr>
          <w:del w:id="415" w:date="2024-03-26T22:02:11Z" w:author="Владислав Кириллов"/>
        </w:rPr>
      </w:pPr>
    </w:p>
    <w:p>
      <w:pPr>
        <w:pStyle w:val="По умолчанию"/>
        <w:spacing w:before="0" w:after="240" w:line="360" w:lineRule="auto"/>
        <w:rPr>
          <w:del w:id="416" w:date="2024-03-26T22:02:11Z" w:author="Владислав Кириллов"/>
          <w:rFonts w:ascii="Times New Roman" w:cs="Times New Roman" w:hAnsi="Times New Roman" w:eastAsia="Times New Roman"/>
          <w:sz w:val="28"/>
          <w:szCs w:val="28"/>
        </w:rPr>
      </w:pPr>
      <w:del w:id="417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 xml:space="preserve"> Демпинг</w:delText>
        </w:r>
      </w:del>
      <w:del w:id="418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-</w:delText>
        </w:r>
      </w:del>
      <w:del w:id="419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 xml:space="preserve">фактор </w:delText>
        </w:r>
      </w:del>
      <w:del w:id="420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- </w:delText>
        </w:r>
      </w:del>
      <w:del w:id="421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это вероятность того</w:delText>
        </w:r>
      </w:del>
      <w:del w:id="422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423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что пользователь продолжит переходить по ссылкам</w:delText>
        </w:r>
      </w:del>
      <w:del w:id="424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425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а не покинет страницу</w:delText>
        </w:r>
      </w:del>
      <w:del w:id="426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. </w:delText>
        </w:r>
      </w:del>
      <w:del w:id="427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 xml:space="preserve">Обычно он равен </w:delText>
        </w:r>
      </w:del>
      <w:del w:id="428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0.85. </w:delText>
        </w:r>
      </w:del>
      <w:del w:id="429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Можно показать</w:delText>
        </w:r>
      </w:del>
      <w:del w:id="430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431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что для достижения сходимости с порогом</w:delText>
        </w:r>
      </w:del>
    </w:p>
    <w:p>
      <w:pPr>
        <w:pStyle w:val="По умолчанию"/>
        <w:spacing w:line="276" w:lineRule="auto"/>
        <w:jc w:val="center"/>
        <w:rPr>
          <w:del w:id="432" w:date="2024-03-26T22:02:11Z" w:author="Владислав Кириллов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spacing w:before="0" w:after="240" w:line="360" w:lineRule="auto"/>
        <w:rPr>
          <w:del w:id="433" w:date="2024-03-26T22:02:11Z" w:author="Владислав Кириллов"/>
          <w:rFonts w:ascii="Times New Roman" w:cs="Times New Roman" w:hAnsi="Times New Roman" w:eastAsia="Times New Roman"/>
          <w:sz w:val="28"/>
          <w:szCs w:val="28"/>
        </w:rPr>
      </w:pPr>
      <w:del w:id="434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необходимо выполнить</w:delText>
        </w:r>
      </w:del>
    </w:p>
    <w:p>
      <w:pPr>
        <w:pStyle w:val="По умолчанию"/>
        <w:jc w:val="center"/>
        <w:rPr>
          <w:del w:id="435" w:date="2024-03-26T22:02:11Z" w:author="Владислав Кириллов"/>
        </w:rPr>
      </w:pPr>
    </w:p>
    <w:p>
      <w:pPr>
        <w:pStyle w:val="По умолчанию"/>
        <w:spacing w:before="0" w:after="240" w:line="360" w:lineRule="auto"/>
        <w:rPr>
          <w:del w:id="436" w:date="2024-03-26T22:02:11Z" w:author="Владислав Кириллов"/>
          <w:rFonts w:ascii="Times New Roman" w:cs="Times New Roman" w:hAnsi="Times New Roman" w:eastAsia="Times New Roman"/>
          <w:sz w:val="28"/>
          <w:szCs w:val="28"/>
        </w:rPr>
      </w:pPr>
      <w:del w:id="437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Итераций</w:delText>
        </w:r>
      </w:del>
      <w:del w:id="438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.</w:delText>
        </w:r>
      </w:del>
    </w:p>
    <w:p>
      <w:pPr>
        <w:pStyle w:val="По умолчанию"/>
        <w:jc w:val="center"/>
        <w:rPr>
          <w:del w:id="439" w:date="2024-03-26T22:02:11Z" w:author="Владислав Кириллов"/>
        </w:rPr>
      </w:pPr>
    </w:p>
    <w:p>
      <w:pPr>
        <w:pStyle w:val="По умолчанию"/>
        <w:spacing w:before="0" w:after="240" w:line="360" w:lineRule="auto"/>
        <w:rPr>
          <w:del w:id="440" w:date="2024-03-26T22:02:11Z" w:author="Владислав Кириллов"/>
          <w:rFonts w:ascii="Times New Roman" w:cs="Times New Roman" w:hAnsi="Times New Roman" w:eastAsia="Times New Roman"/>
          <w:sz w:val="28"/>
          <w:szCs w:val="28"/>
        </w:rPr>
      </w:pPr>
      <w:del w:id="441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Таким образом</w:delText>
        </w:r>
      </w:del>
      <w:del w:id="442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443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 xml:space="preserve">сложность алгоритма </w:delText>
        </w:r>
      </w:del>
      <w:del w:id="444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it-IT"/>
          </w:rPr>
          <w:delText xml:space="preserve">PageRank </w:delText>
        </w:r>
      </w:del>
      <w:del w:id="445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можно также выразить как</w:delText>
        </w:r>
      </w:del>
    </w:p>
    <w:p>
      <w:pPr>
        <w:pStyle w:val="Подзаголовок"/>
        <w:spacing w:line="360" w:lineRule="auto"/>
        <w:jc w:val="center"/>
        <w:rPr>
          <w:del w:id="446" w:date="2024-03-26T22:02:11Z" w:author="Владислав Кириллов"/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del w:id="447" w:date="2024-03-26T22:02:11Z" w:author="Владислав Кириллов">
        <w:r>
          <w:rPr>
            <w:rFonts w:ascii="Times New Roman" w:hAnsi="Times New Roman" w:hint="default"/>
            <w:b w:val="1"/>
            <w:bCs w:val="1"/>
            <w:sz w:val="32"/>
            <w:szCs w:val="32"/>
            <w:rtl w:val="0"/>
            <w:lang w:val="ru-RU"/>
          </w:rPr>
          <w:delText>Модификации алгоритма</w:delText>
        </w:r>
      </w:del>
    </w:p>
    <w:p>
      <w:pPr>
        <w:pStyle w:val="Основной текст A"/>
        <w:rPr>
          <w:del w:id="448" w:date="2024-03-26T22:02:11Z" w:author="Владислав Кириллов"/>
          <w:lang w:val="ru-RU"/>
        </w:rPr>
      </w:pPr>
    </w:p>
    <w:p>
      <w:pPr>
        <w:pStyle w:val="По умолчанию"/>
        <w:spacing w:before="0" w:after="240" w:line="360" w:lineRule="auto"/>
        <w:rPr>
          <w:del w:id="449" w:date="2024-03-26T22:02:11Z" w:author="Владислав Кириллов"/>
          <w:rFonts w:ascii="Times New Roman" w:cs="Times New Roman" w:hAnsi="Times New Roman" w:eastAsia="Times New Roman"/>
          <w:sz w:val="28"/>
          <w:szCs w:val="28"/>
        </w:rPr>
      </w:pPr>
      <w:del w:id="450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 xml:space="preserve">Алгоритм </w:delText>
        </w:r>
      </w:del>
      <w:del w:id="451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en-US"/>
          </w:rPr>
          <w:delText xml:space="preserve">PageRank, </w:delText>
        </w:r>
      </w:del>
      <w:del w:id="452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 xml:space="preserve">созданный Сергеем Брином и Ларри Пейджем в </w:delText>
        </w:r>
      </w:del>
      <w:del w:id="453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1998 </w:delText>
        </w:r>
      </w:del>
      <w:del w:id="454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году</w:delText>
        </w:r>
      </w:del>
      <w:del w:id="455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456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претерпел ряд модификаций в процессе своего существования</w:delText>
        </w:r>
      </w:del>
      <w:del w:id="457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. </w:delText>
        </w:r>
      </w:del>
      <w:del w:id="458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Приведем несколько примеров таких модификаций</w:delText>
        </w:r>
      </w:del>
      <w:del w:id="459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:</w:delText>
        </w:r>
      </w:del>
    </w:p>
    <w:p>
      <w:pPr>
        <w:pStyle w:val="По умолчанию"/>
        <w:numPr>
          <w:ilvl w:val="0"/>
          <w:numId w:val="10"/>
        </w:numPr>
        <w:bidi w:val="0"/>
        <w:spacing w:before="0" w:line="36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del w:id="460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en-US"/>
          </w:rPr>
          <w:delText xml:space="preserve">Improved PageRank Algorithm - </w:delText>
        </w:r>
      </w:del>
      <w:del w:id="461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модификация</w:delText>
        </w:r>
      </w:del>
      <w:del w:id="462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463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цель которой повышение точности алгоритма путем учета количества ссылок на страницу и их качества</w:delText>
        </w:r>
      </w:del>
      <w:del w:id="464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.</w:delText>
        </w:r>
      </w:del>
    </w:p>
    <w:p>
      <w:pPr>
        <w:pStyle w:val="По умолчанию"/>
        <w:numPr>
          <w:ilvl w:val="0"/>
          <w:numId w:val="4"/>
        </w:numPr>
        <w:bidi w:val="0"/>
        <w:spacing w:before="0" w:line="36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del w:id="465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en-US"/>
          </w:rPr>
          <w:delText xml:space="preserve">Weighted PageRank Algorithm - </w:delText>
        </w:r>
      </w:del>
      <w:del w:id="466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модификация</w:delText>
        </w:r>
      </w:del>
      <w:del w:id="467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468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которая учитывает вес каждой ссылки</w:delText>
        </w:r>
      </w:del>
      <w:del w:id="469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470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что позволяет более точно определить важность страницы</w:delText>
        </w:r>
      </w:del>
      <w:del w:id="471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.</w:delText>
        </w:r>
      </w:del>
    </w:p>
    <w:p>
      <w:pPr>
        <w:pStyle w:val="По умолчанию"/>
        <w:numPr>
          <w:ilvl w:val="0"/>
          <w:numId w:val="4"/>
        </w:numPr>
        <w:bidi w:val="0"/>
        <w:spacing w:before="0" w:line="36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del w:id="472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en-US"/>
          </w:rPr>
          <w:delText xml:space="preserve">Time-Dependent PageRank Algorithm - </w:delText>
        </w:r>
      </w:del>
      <w:del w:id="473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модификация</w:delText>
        </w:r>
      </w:del>
      <w:del w:id="474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475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которая учитывает время активности страницы и ее популярность в определенный момент времени</w:delText>
        </w:r>
      </w:del>
      <w:del w:id="476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.</w:delText>
        </w:r>
      </w:del>
    </w:p>
    <w:p>
      <w:pPr>
        <w:pStyle w:val="По умолчанию"/>
        <w:numPr>
          <w:ilvl w:val="0"/>
          <w:numId w:val="4"/>
        </w:numPr>
        <w:bidi w:val="0"/>
        <w:spacing w:before="0" w:line="36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del w:id="477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en-US"/>
          </w:rPr>
          <w:delText xml:space="preserve">Social PageRank Algorithm - </w:delText>
        </w:r>
      </w:del>
      <w:del w:id="478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модификация</w:delText>
        </w:r>
      </w:del>
      <w:del w:id="479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480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в рамках которой учитываются социальные связи между пользователями</w:delText>
        </w:r>
      </w:del>
      <w:del w:id="481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482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что позволяет определить важность страницы на основе этих связей</w:delText>
        </w:r>
      </w:del>
      <w:del w:id="483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.</w:delText>
        </w:r>
      </w:del>
    </w:p>
    <w:p>
      <w:pPr>
        <w:pStyle w:val="По умолчанию"/>
        <w:numPr>
          <w:ilvl w:val="0"/>
          <w:numId w:val="4"/>
        </w:numPr>
        <w:bidi w:val="0"/>
        <w:spacing w:before="0" w:line="36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del w:id="484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en-US"/>
          </w:rPr>
          <w:delText xml:space="preserve">User Behavior-Based PageRank Algorithm - </w:delText>
        </w:r>
      </w:del>
      <w:del w:id="485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модификация</w:delText>
        </w:r>
      </w:del>
      <w:del w:id="486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487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которая учитывает поведение пользователей на странице</w:delText>
        </w:r>
      </w:del>
      <w:del w:id="488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489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такие как время пребывания на странице и количество кликов на ссылки</w:delText>
        </w:r>
      </w:del>
      <w:del w:id="490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.</w:delText>
        </w:r>
      </w:del>
    </w:p>
    <w:p>
      <w:pPr>
        <w:pStyle w:val="По умолчанию"/>
        <w:spacing w:before="0" w:after="240" w:line="360" w:lineRule="auto"/>
        <w:rPr>
          <w:del w:id="491" w:date="2024-03-26T22:02:11Z" w:author="Владислав Кириллов"/>
          <w:rFonts w:ascii="Times New Roman" w:cs="Times New Roman" w:hAnsi="Times New Roman" w:eastAsia="Times New Roman"/>
          <w:sz w:val="28"/>
          <w:szCs w:val="28"/>
        </w:rPr>
      </w:pPr>
      <w:del w:id="492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 xml:space="preserve">Эти модификации алгоритма </w:delText>
        </w:r>
      </w:del>
      <w:del w:id="493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it-IT"/>
          </w:rPr>
          <w:delText xml:space="preserve">PageRank </w:delText>
        </w:r>
      </w:del>
      <w:del w:id="494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были предложены и исследованы в научном сообществе</w:delText>
        </w:r>
      </w:del>
      <w:del w:id="495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. </w:delText>
        </w:r>
      </w:del>
      <w:del w:id="496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Каждая из них обладает своими преимуществами и недостатками</w:delText>
        </w:r>
      </w:del>
      <w:del w:id="497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498" w:date="2024-03-26T22:02:11Z" w:author="Владислав Кириллов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и выбор конкретной модификации определяется в соответствии с конкретными требованиями и целями исследования</w:delText>
        </w:r>
      </w:del>
      <w:del w:id="499" w:date="2024-03-26T22:02:11Z" w:author="Владислав Кириллов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.</w:delText>
        </w:r>
      </w:del>
    </w:p>
    <w:p>
      <w:pPr>
        <w:pStyle w:val="Подзаголовок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bookmarkStart w:name="_Toc8" w:id="500"/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Логика приложения</w:t>
      </w:r>
      <w:bookmarkEnd w:id="500"/>
    </w:p>
    <w:p>
      <w:pPr>
        <w:pStyle w:val="По умолчанию"/>
        <w:spacing w:before="0" w:after="240"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Описанная ниже логика приложения представляет собой последовательность действий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производимых в рамках реализации алгоритма </w:t>
      </w:r>
      <w:r>
        <w:rPr>
          <w:rFonts w:ascii="Times New Roman" w:hAnsi="Times New Roman"/>
          <w:sz w:val="28"/>
          <w:szCs w:val="28"/>
          <w:rtl w:val="0"/>
          <w:lang w:val="it-IT"/>
        </w:rPr>
        <w:t>PageRank:</w:t>
      </w:r>
    </w:p>
    <w:p>
      <w:pPr>
        <w:pStyle w:val="По умолчанию"/>
        <w:numPr>
          <w:ilvl w:val="0"/>
          <w:numId w:val="11"/>
        </w:numPr>
        <w:bidi w:val="0"/>
        <w:spacing w:before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Формирование входных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приложение обрабатывает 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граф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представленный в форме списка 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страниц и их взаимосвязей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Поиск и хранение 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страниц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приложение выполняет поиск и сохранение 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страниц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содержащихся во входном графе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этом контексте используется поисковой робот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выполняющий переход по всем страницам и извлекающий информацию о связях между ними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Конструирование матрицы смежности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основе полученной информации строится матрица смежности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которой строки и столбцы представляют собой 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страницы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элементы матрицы указывают на наличие или отсутствие ссылок между страницами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Реализация алгоритма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PageRank: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построенной матрицы смежности выполняется процедура расчета ранжирования с использованием алгоритма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PageRank.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Данный алгоритм основан на принципе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согласно которому важность страницы определяется ее связями с другими 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страницами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количество ссылок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ведущих на данную страницу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коррелирует с ее рейтингом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Вывод результатов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после применения алгоритма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PageRank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приложение представляет результаты ранжирования 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страниц в порядке их значимости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позволяет определить степень влияния конкретных 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страниц в рамках данного 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графа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spacing w:before="0" w:after="240"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Итак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граф подвергается обработке и анализу с использованием алгоритма ранжирования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PageRank,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позволяет определить значимость и влияние конкретных 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страниц в рамках графа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дзаголовок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bookmarkStart w:name="_Toc9" w:id="501"/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Требования к приложению</w:t>
      </w:r>
      <w:bookmarkEnd w:id="501"/>
    </w:p>
    <w:p>
      <w:pPr>
        <w:pStyle w:val="По умолчанию"/>
        <w:numPr>
          <w:ilvl w:val="0"/>
          <w:numId w:val="12"/>
        </w:numPr>
        <w:bidi w:val="0"/>
        <w:spacing w:before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Приложение должно быть способно принимать на вход 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графы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представленные в форме списка 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страниц и их взаимосвязей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Приложение должно быть способно обрабатывать и сохранять информацию о 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страницах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содержащихся в входном графе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Приложение должно создавать матрицу смежности на основе информации о 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страницах и их взаимосвязях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где строки и столбцы представляют собой 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страницы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элементы матрицы указывают на наличие или отсутствие ссылок между страницами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Приложение должно реализовывать алгоритм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PageRank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построенной матрицы смежности и вычислять ранжирование 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страниц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Приложение должно представлять результаты ранжирования 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страниц в порядке их значимости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Приложение должно предусматривать проверку сходимости алгоритма по заданному порогу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Приложение должно иметь графический интерфейс для ввода 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графа и отображения результатов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Приложение должно быть разработано на языке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C#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 использованием </w:t>
      </w:r>
      <w:r>
        <w:rPr>
          <w:rFonts w:ascii="Times New Roman" w:hAnsi="Times New Roman"/>
          <w:sz w:val="28"/>
          <w:szCs w:val="28"/>
          <w:rtl w:val="0"/>
          <w:lang w:val="it-IT"/>
        </w:rPr>
        <w:t>IDE Visual Studio.</w:t>
      </w:r>
    </w:p>
    <w:p>
      <w:pPr>
        <w:pStyle w:val="По умолчанию"/>
        <w:numPr>
          <w:ilvl w:val="0"/>
          <w:numId w:val="4"/>
        </w:numPr>
        <w:bidi w:val="0"/>
        <w:spacing w:before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Приложение должно быть документировано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включая комментарии к коду и пользовательскую документацию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spacing w:before="0" w:after="322"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Заголовок"/>
        <w:spacing w:line="360" w:lineRule="auto"/>
        <w:jc w:val="center"/>
        <w:rPr>
          <w:rFonts w:ascii="Times New Roman" w:cs="Times New Roman" w:hAnsi="Times New Roman" w:eastAsia="Times New Roman"/>
          <w:sz w:val="36"/>
          <w:szCs w:val="36"/>
          <w:lang w:val="ru-RU"/>
        </w:rPr>
      </w:pPr>
      <w:bookmarkStart w:name="_Toc10" w:id="502"/>
      <w:r>
        <w:rPr>
          <w:rFonts w:ascii="Times New Roman" w:hAnsi="Times New Roman" w:hint="default"/>
          <w:sz w:val="36"/>
          <w:szCs w:val="36"/>
          <w:rtl w:val="0"/>
          <w:lang w:val="ru-RU"/>
        </w:rPr>
        <w:t>Код алгоритма и этапы его работы</w:t>
      </w:r>
      <w:bookmarkEnd w:id="502"/>
    </w:p>
    <w:p>
      <w:pPr>
        <w:pStyle w:val="По умолчанию"/>
        <w:spacing w:before="0" w:line="360" w:lineRule="auto"/>
        <w:jc w:val="left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Алгоритму ставится задача вычислить ранг 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страниц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чтобы определить наиболее полезные и релевантные сайты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могут дать пользователю подходящий ответ на конкретный запрос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данном случае запрос звучит так</w:t>
      </w:r>
      <w:r>
        <w:rPr>
          <w:rFonts w:ascii="Times New Roman" w:hAnsi="Times New Roman"/>
          <w:sz w:val="28"/>
          <w:szCs w:val="28"/>
          <w:rtl w:val="0"/>
          <w:lang w:val="ru-RU"/>
        </w:rPr>
        <w:t>: "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купить ноутбук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".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Цель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предложить пользователю те 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страницы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будут наиболее полезными и информативными по данному запросу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spacing w:before="0" w:after="240"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Алгоритм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PageRank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можно разделить на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5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этапов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spacing w:before="0" w:after="281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Инициализация</w:t>
      </w:r>
    </w:p>
    <w:p>
      <w:pPr>
        <w:pStyle w:val="По умолчанию"/>
        <w:jc w:val="center"/>
      </w:pPr>
      <w:r>
        <w:drawing xmlns:a="http://schemas.openxmlformats.org/drawingml/2006/main">
          <wp:inline distT="0" distB="0" distL="0" distR="0">
            <wp:extent cx="6017193" cy="2978724"/>
            <wp:effectExtent l="0" t="0" r="0" b="0"/>
            <wp:docPr id="1073741836" name="officeArt object" descr="image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c.png" descr="imagec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7193" cy="29787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По умолчанию"/>
        <w:spacing w:before="0" w:after="240"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инициализации мы используем конструктор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которые принимает в себя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4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параметра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По умолчанию"/>
        <w:numPr>
          <w:ilvl w:val="0"/>
          <w:numId w:val="13"/>
        </w:numPr>
        <w:bidi w:val="0"/>
        <w:spacing w:before="0" w:line="36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webGraph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— граф 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страниц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line="36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da-DK"/>
        </w:rPr>
      </w:pPr>
      <w:r>
        <w:rPr>
          <w:rFonts w:ascii="Times New Roman" w:hAnsi="Times New Roman"/>
          <w:sz w:val="28"/>
          <w:szCs w:val="28"/>
          <w:rtl w:val="0"/>
          <w:lang w:val="da-DK"/>
        </w:rPr>
        <w:t xml:space="preserve">dampingFactor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— определяет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какая часть веса передается на следующие страницы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line="36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fr-FR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 xml:space="preserve">tolerance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— определяет точность результата к окончательному значению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line="36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fr-FR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 xml:space="preserve">maxIterations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— максимальное количество итераций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spacing w:before="0" w:after="240" w:line="360" w:lineRule="auto"/>
        <w:rPr>
          <w:del w:id="503" w:date="2024-03-26T22:18:05Z" w:author="Владислав Кириллов"/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конструкторе создается новый массив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pageRank,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который будет хранить значения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PageRank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каждой страницы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Затем каждой странице присваивается начальный ранг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который обычно равен результату деления единицы на общее количество страниц в 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графе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spacing w:before="0" w:after="281"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По умолчанию"/>
        <w:spacing w:before="0" w:after="281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Распределение ранга</w:t>
      </w:r>
    </w:p>
    <w:p>
      <w:pPr>
        <w:pStyle w:val="По умолчанию"/>
        <w:jc w:val="center"/>
      </w:pPr>
      <w:r>
        <w:drawing xmlns:a="http://schemas.openxmlformats.org/drawingml/2006/main">
          <wp:inline distT="0" distB="0" distL="0" distR="0">
            <wp:extent cx="5836018" cy="3222751"/>
            <wp:effectExtent l="0" t="0" r="0" b="0"/>
            <wp:docPr id="1073741837" name="officeArt object" descr="image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aged.png" descr="imaged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018" cy="32227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По умолчанию"/>
        <w:spacing w:before="0" w:after="240"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каждой итерации ранг каждой страницы распределяется между всеми страницами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которые она ссылается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страница не имеет исходящих ссылок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её ранг равномерно распределяется между всеми страницами в графе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spacing w:before="0" w:after="281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Обновление ранга</w:t>
      </w:r>
    </w:p>
    <w:p>
      <w:pPr>
        <w:pStyle w:val="По умолчанию"/>
        <w:jc w:val="center"/>
      </w:pPr>
      <w:r>
        <w:drawing xmlns:a="http://schemas.openxmlformats.org/drawingml/2006/main">
          <wp:inline distT="0" distB="0" distL="0" distR="0">
            <wp:extent cx="5892588" cy="1485957"/>
            <wp:effectExtent l="0" t="0" r="0" b="0"/>
            <wp:docPr id="1073741838" name="officeArt object" descr="image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magee.png" descr="imagee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588" cy="14859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По умолчанию"/>
        <w:spacing w:before="0" w:after="240"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После распределения рангов они обновляются для каждой страницы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Это включает в себя применение коэффициента затухания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(damping factor)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чтобы учесть вероятность случайного перехода пользователя на другую страницу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spacing w:before="0" w:after="281"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По умолчанию"/>
        <w:spacing w:before="0" w:after="281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Проверка сходимости</w:t>
      </w:r>
    </w:p>
    <w:p>
      <w:pPr>
        <w:pStyle w:val="По умолчанию"/>
        <w:jc w:val="center"/>
      </w:pPr>
      <w:r>
        <w:drawing xmlns:a="http://schemas.openxmlformats.org/drawingml/2006/main">
          <wp:inline distT="0" distB="0" distL="0" distR="0">
            <wp:extent cx="5966052" cy="1991546"/>
            <wp:effectExtent l="0" t="0" r="0" b="0"/>
            <wp:docPr id="1073741839" name="officeArt object" descr="imagef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imagef.png" descr="imagef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052" cy="19915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По умолчанию"/>
        <w:spacing w:before="0" w:after="240"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После каждой итерации проверяется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изменились ли ранги страниц меньше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чем на заданный порог сходимости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изменения меньше порога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алгоритм завершает работу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spacing w:before="0" w:after="322"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Заголовок"/>
        <w:spacing w:line="360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bookmarkStart w:name="_Toc11" w:id="504"/>
      <w:r>
        <w:rPr>
          <w:rFonts w:ascii="Times New Roman" w:hAnsi="Times New Roman" w:hint="default"/>
          <w:sz w:val="36"/>
          <w:szCs w:val="36"/>
          <w:rtl w:val="0"/>
          <w:lang w:val="ru-RU"/>
        </w:rPr>
        <w:t>Тестирование</w:t>
      </w:r>
      <w:bookmarkEnd w:id="504"/>
    </w:p>
    <w:p>
      <w:pPr>
        <w:pStyle w:val="По умолчанию"/>
        <w:spacing w:before="0" w:after="240"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inline distT="0" distB="0" distL="0" distR="0">
            <wp:extent cx="203200" cy="203200"/>
            <wp:effectExtent l="0" t="0" r="0" b="0"/>
            <wp:docPr id="1073741840" name="officeArt object" descr="Attachmen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Attachment.png" descr="Attachment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По умолчанию"/>
        <w:spacing w:before="0" w:after="322"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Заголовок"/>
        <w:spacing w:line="360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bookmarkStart w:name="_Toc12" w:id="505"/>
      <w:r>
        <w:rPr>
          <w:rFonts w:ascii="Times New Roman" w:hAnsi="Times New Roman" w:hint="default"/>
          <w:sz w:val="36"/>
          <w:szCs w:val="36"/>
          <w:rtl w:val="0"/>
        </w:rPr>
        <w:t>Документация</w:t>
      </w:r>
      <w:bookmarkEnd w:id="505"/>
    </w:p>
    <w:p>
      <w:pPr>
        <w:pStyle w:val="По умолчанию"/>
        <w:spacing w:before="0" w:after="299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Характеристики используемой техники</w:t>
      </w:r>
    </w:p>
    <w:p>
      <w:pPr>
        <w:pStyle w:val="По умолчанию"/>
        <w:numPr>
          <w:ilvl w:val="0"/>
          <w:numId w:val="14"/>
        </w:numPr>
        <w:bidi w:val="0"/>
        <w:spacing w:before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Тип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Персональный компьютер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Версия операционной системы</w:t>
      </w:r>
      <w:r>
        <w:rPr>
          <w:rFonts w:ascii="Times New Roman" w:hAnsi="Times New Roman"/>
          <w:sz w:val="28"/>
          <w:szCs w:val="28"/>
          <w:rtl w:val="0"/>
          <w:lang w:val="en-US"/>
        </w:rPr>
        <w:t>: Windows 11.</w:t>
      </w:r>
    </w:p>
    <w:p>
      <w:pPr>
        <w:pStyle w:val="По умолчанию"/>
        <w:numPr>
          <w:ilvl w:val="0"/>
          <w:numId w:val="4"/>
        </w:numPr>
        <w:bidi w:val="0"/>
        <w:spacing w:before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Тип процессора и его тактовая частота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: Intel Core i5-10400F (4.30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ГГц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По умолчанию"/>
        <w:numPr>
          <w:ilvl w:val="0"/>
          <w:numId w:val="4"/>
        </w:numPr>
        <w:bidi w:val="0"/>
        <w:spacing w:before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Объем оперативной памяти</w:t>
      </w:r>
      <w:r>
        <w:rPr>
          <w:rFonts w:ascii="Times New Roman" w:hAnsi="Times New Roman"/>
          <w:sz w:val="28"/>
          <w:szCs w:val="28"/>
          <w:rtl w:val="0"/>
          <w:lang w:val="ru-RU"/>
        </w:rPr>
        <w:t>: 16GB</w:t>
      </w:r>
    </w:p>
    <w:p>
      <w:pPr>
        <w:pStyle w:val="По умолчанию"/>
        <w:numPr>
          <w:ilvl w:val="0"/>
          <w:numId w:val="4"/>
        </w:numPr>
        <w:bidi w:val="0"/>
        <w:spacing w:before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Название и версия программного обеспечения</w:t>
      </w:r>
      <w:r>
        <w:rPr>
          <w:rFonts w:ascii="Times New Roman" w:hAnsi="Times New Roman"/>
          <w:sz w:val="28"/>
          <w:szCs w:val="28"/>
          <w:rtl w:val="0"/>
          <w:lang w:val="it-IT"/>
        </w:rPr>
        <w:t>: Visual Studio</w:t>
      </w:r>
    </w:p>
    <w:p>
      <w:pPr>
        <w:pStyle w:val="По умолчанию"/>
        <w:spacing w:before="0" w:after="299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Краткое руководство пользователя</w:t>
      </w:r>
    </w:p>
    <w:p>
      <w:pPr>
        <w:pStyle w:val="По умолчанию"/>
        <w:numPr>
          <w:ilvl w:val="0"/>
          <w:numId w:val="15"/>
        </w:numPr>
        <w:bidi w:val="0"/>
        <w:spacing w:before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Запустите приложение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Ввод матрицы осуществляется в соответствующее текстовое поле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случае необходимости использования случайной генерации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следует заполнить поле с размером матрицы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Далее указывается коэффициент затухания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который отвечает за скорость затухания </w:t>
      </w:r>
      <w:r>
        <w:rPr>
          <w:rFonts w:ascii="Times New Roman" w:hAnsi="Times New Roman"/>
          <w:sz w:val="28"/>
          <w:szCs w:val="28"/>
          <w:rtl w:val="0"/>
          <w:lang w:val="pt-PT"/>
        </w:rPr>
        <w:t>Page Rank.</w:t>
      </w:r>
    </w:p>
    <w:p>
      <w:pPr>
        <w:pStyle w:val="По умолчанию"/>
        <w:numPr>
          <w:ilvl w:val="0"/>
          <w:numId w:val="4"/>
        </w:numPr>
        <w:bidi w:val="0"/>
        <w:spacing w:before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Задаются параметры точности и максимального числа итераций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Точность ограничивает меру допустимого отклонения результатов вычислений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Page Rank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 истинного значения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максимальное число итераций определяет предельное количество итераций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которое приложение будет выполнять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Процесс вычисления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Page Rank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инициируется нажатием кнопки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Получить </w:t>
      </w:r>
      <w:r>
        <w:rPr>
          <w:rFonts w:ascii="Times New Roman" w:hAnsi="Times New Roman"/>
          <w:sz w:val="28"/>
          <w:szCs w:val="28"/>
          <w:rtl w:val="0"/>
          <w:lang w:val="da-DK"/>
        </w:rPr>
        <w:t>Page Rank".</w:t>
      </w:r>
    </w:p>
    <w:p>
      <w:pPr>
        <w:pStyle w:val="По умолчанию"/>
        <w:numPr>
          <w:ilvl w:val="0"/>
          <w:numId w:val="4"/>
        </w:numPr>
        <w:bidi w:val="0"/>
        <w:spacing w:before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После активации кнопки приложение начинает процесс вычисления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Page Rank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каждой страницы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Результаты представляются в текстовом поле в форме списка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где каждая строка соответствует странице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 столбец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ее значению </w:t>
      </w:r>
      <w:r>
        <w:rPr>
          <w:rFonts w:ascii="Times New Roman" w:hAnsi="Times New Roman"/>
          <w:sz w:val="28"/>
          <w:szCs w:val="28"/>
          <w:rtl w:val="0"/>
          <w:lang w:val="pt-PT"/>
        </w:rPr>
        <w:t>Page Rank.</w:t>
      </w:r>
    </w:p>
    <w:p>
      <w:pPr>
        <w:pStyle w:val="По умолчанию"/>
        <w:numPr>
          <w:ilvl w:val="0"/>
          <w:numId w:val="4"/>
        </w:numPr>
        <w:bidi w:val="0"/>
        <w:spacing w:before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завершении процесса вычисления можно получить итоговый результат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spacing w:before="0" w:after="240"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Отмечу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что точность и максимальное число итераций оказывают существенное влияние на время вычисления 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Page Rank.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Увеличение точности и числа итераций приводит к повышению точности результатов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однако увеличивает время вычисления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spacing w:before="0" w:after="322"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Заголовок"/>
        <w:spacing w:line="360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bookmarkStart w:name="_Toc13" w:id="506"/>
      <w:r>
        <w:rPr>
          <w:rFonts w:ascii="Times New Roman" w:hAnsi="Times New Roman" w:hint="default"/>
          <w:sz w:val="36"/>
          <w:szCs w:val="36"/>
          <w:rtl w:val="0"/>
          <w:lang w:val="ru-RU"/>
        </w:rPr>
        <w:t>Заключение</w:t>
      </w:r>
      <w:bookmarkEnd w:id="506"/>
    </w:p>
    <w:p>
      <w:pPr>
        <w:pStyle w:val="По умолчанию"/>
        <w:spacing w:before="0" w:after="240"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 заключении можно сказать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что алгоритм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PageRank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является важным инструментом для определения релевантности и качества 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страниц в области информационного поиска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Разработка программы для реализации этого алгоритма позволяет проводить более точное ранжирование результатов поиска и предоставлять пользователям наиболее релевантные и качественные результаты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Тестирование программы подтвердило ее работоспособность и эффективность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Таким образом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использование алгоритма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PageRank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разработке программного обеспечения для информационного поиска является перспективным направлением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которое может значительно улучшить качество поиска и удовлетворенность пользователей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spacing w:before="0" w:after="322"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Заголовок"/>
        <w:spacing w:line="360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bookmarkStart w:name="_Toc14" w:id="507"/>
      <w:r>
        <w:rPr>
          <w:rFonts w:ascii="Times New Roman" w:hAnsi="Times New Roman" w:hint="default"/>
          <w:sz w:val="36"/>
          <w:szCs w:val="36"/>
          <w:rtl w:val="0"/>
          <w:lang w:val="ru-RU"/>
        </w:rPr>
        <w:t>Список литературы</w:t>
      </w:r>
      <w:bookmarkEnd w:id="507"/>
    </w:p>
    <w:p>
      <w:pPr>
        <w:pStyle w:val="По умолчанию"/>
        <w:numPr>
          <w:ilvl w:val="0"/>
          <w:numId w:val="16"/>
        </w:numPr>
        <w:shd w:val="clear" w:color="auto" w:fill="ffffff"/>
        <w:bidi w:val="0"/>
        <w:spacing w:before="0" w:line="360" w:lineRule="auto"/>
        <w:ind w:right="0"/>
        <w:jc w:val="left"/>
        <w:rPr>
          <w:rFonts w:ascii="Times New Roman" w:hAnsi="Times New Roman"/>
          <w:outline w:val="0"/>
          <w:color w:val="0000ee"/>
          <w:sz w:val="28"/>
          <w:szCs w:val="28"/>
          <w:rtl w:val="0"/>
          <w:lang w:val="pt-PT"/>
          <w14:textFill>
            <w14:solidFill>
              <w14:srgbClr w14:val="0000EE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Wikipedia, "PageRank", </w:t>
      </w:r>
      <w:r>
        <w:rPr>
          <w:rStyle w:val="Hyperlink.0"/>
          <w:rFonts w:ascii="Times New Roman" w:cs="Times New Roman" w:hAnsi="Times New Roman" w:eastAsia="Times New Roman"/>
          <w:outline w:val="0"/>
          <w:color w:val="0000ee"/>
          <w:sz w:val="28"/>
          <w:szCs w:val="28"/>
          <w:u w:val="single" w:color="0000ee"/>
          <w:lang w:val="en-US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outline w:val="0"/>
          <w:color w:val="0000ee"/>
          <w:sz w:val="28"/>
          <w:szCs w:val="28"/>
          <w:u w:val="single" w:color="0000ee"/>
          <w:lang w:val="en-US"/>
          <w14:textFill>
            <w14:solidFill>
              <w14:srgbClr w14:val="0000EE"/>
            </w14:solidFill>
          </w14:textFill>
        </w:rPr>
        <w:instrText xml:space="preserve"> HYPERLINK "https://ru.wikipedia.org/wiki/PageRank"</w:instrText>
      </w:r>
      <w:r>
        <w:rPr>
          <w:rStyle w:val="Hyperlink.0"/>
          <w:rFonts w:ascii="Times New Roman" w:cs="Times New Roman" w:hAnsi="Times New Roman" w:eastAsia="Times New Roman"/>
          <w:outline w:val="0"/>
          <w:color w:val="0000ee"/>
          <w:sz w:val="28"/>
          <w:szCs w:val="28"/>
          <w:u w:val="single" w:color="0000ee"/>
          <w:lang w:val="en-US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outline w:val="0"/>
          <w:color w:val="0000ee"/>
          <w:sz w:val="28"/>
          <w:szCs w:val="28"/>
          <w:u w:val="single" w:color="0000ee"/>
          <w:rtl w:val="0"/>
          <w:lang w:val="en-US"/>
          <w14:textFill>
            <w14:solidFill>
              <w14:srgbClr w14:val="0000EE"/>
            </w14:solidFill>
          </w14:textFill>
        </w:rPr>
        <w:t>https://ru.wikipedia.org/wiki/PageRank</w:t>
      </w:r>
      <w:r>
        <w:rPr>
          <w:rFonts w:ascii="Times New Roman" w:cs="Times New Roman" w:hAnsi="Times New Roman" w:eastAsia="Times New Roman"/>
          <w:outline w:val="0"/>
          <w:color w:val="0000ee"/>
          <w:sz w:val="28"/>
          <w:szCs w:val="28"/>
          <w14:textFill>
            <w14:solidFill>
              <w14:srgbClr w14:val="0000EE"/>
            </w14:solidFill>
          </w14:textFill>
        </w:rPr>
        <w:fldChar w:fldCharType="end" w:fldLock="0"/>
      </w: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По умолчанию"/>
        <w:numPr>
          <w:ilvl w:val="0"/>
          <w:numId w:val="4"/>
        </w:numPr>
        <w:shd w:val="clear" w:color="auto" w:fill="ffffff"/>
        <w:bidi w:val="0"/>
        <w:spacing w:before="0" w:line="36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Klepikov, Konstantin, "PageRank: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Алгоритм и его применение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", </w:t>
      </w:r>
      <w:r>
        <w:rPr>
          <w:rStyle w:val="Hyperlink.1"/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sz w:val="28"/>
          <w:szCs w:val="28"/>
        </w:rPr>
        <w:instrText xml:space="preserve"> HYPERLINK "https://konstantinklepikov.github.io/2021/02/19/page-rank.html"</w:instrText>
      </w:r>
      <w:r>
        <w:rPr>
          <w:rStyle w:val="Hyperlink.1"/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Style w:val="Hyperlink.1"/>
          <w:rFonts w:ascii="Times New Roman" w:hAnsi="Times New Roman"/>
          <w:sz w:val="28"/>
          <w:szCs w:val="28"/>
          <w:rtl w:val="0"/>
          <w:lang w:val="ru-RU"/>
        </w:rPr>
        <w:t>https://konstantinklepikov.github.io/2021/02/19/page-rank.html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numPr>
          <w:ilvl w:val="0"/>
          <w:numId w:val="4"/>
        </w:numPr>
        <w:shd w:val="clear" w:color="auto" w:fill="ffffff"/>
        <w:bidi w:val="0"/>
        <w:spacing w:before="0" w:line="36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Style w:val="Нет"/>
          <w:rFonts w:ascii="Times New Roman" w:hAnsi="Times New Roman"/>
          <w:sz w:val="28"/>
          <w:szCs w:val="28"/>
          <w:rtl w:val="0"/>
          <w:lang w:val="en-US"/>
        </w:rPr>
        <w:t xml:space="preserve">Seranking, "PageRank: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что это такое и как он работает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", </w:t>
      </w:r>
      <w:r>
        <w:rPr>
          <w:rStyle w:val="Hyperlink.2"/>
          <w:rFonts w:ascii="Times New Roman" w:cs="Times New Roman" w:hAnsi="Times New Roman" w:eastAsia="Times New Roman"/>
          <w:outline w:val="0"/>
          <w:color w:val="0000ee"/>
          <w:sz w:val="28"/>
          <w:szCs w:val="28"/>
          <w:u w:val="single" w:color="0000ee"/>
          <w:lang w:val="pt-PT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2"/>
          <w:rFonts w:ascii="Times New Roman" w:cs="Times New Roman" w:hAnsi="Times New Roman" w:eastAsia="Times New Roman"/>
          <w:outline w:val="0"/>
          <w:color w:val="0000ee"/>
          <w:sz w:val="28"/>
          <w:szCs w:val="28"/>
          <w:u w:val="single" w:color="0000ee"/>
          <w:lang w:val="pt-PT"/>
          <w14:textFill>
            <w14:solidFill>
              <w14:srgbClr w14:val="0000EE"/>
            </w14:solidFill>
          </w14:textFill>
        </w:rPr>
        <w:instrText xml:space="preserve"> HYPERLINK "https://seranking.com/ru/blog/pagerank/"</w:instrText>
      </w:r>
      <w:r>
        <w:rPr>
          <w:rStyle w:val="Hyperlink.2"/>
          <w:rFonts w:ascii="Times New Roman" w:cs="Times New Roman" w:hAnsi="Times New Roman" w:eastAsia="Times New Roman"/>
          <w:outline w:val="0"/>
          <w:color w:val="0000ee"/>
          <w:sz w:val="28"/>
          <w:szCs w:val="28"/>
          <w:u w:val="single" w:color="0000ee"/>
          <w:lang w:val="pt-PT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2"/>
          <w:rFonts w:ascii="Times New Roman" w:hAnsi="Times New Roman"/>
          <w:outline w:val="0"/>
          <w:color w:val="0000ee"/>
          <w:sz w:val="28"/>
          <w:szCs w:val="28"/>
          <w:u w:val="single" w:color="0000ee"/>
          <w:rtl w:val="0"/>
          <w:lang w:val="pt-PT"/>
          <w14:textFill>
            <w14:solidFill>
              <w14:srgbClr w14:val="0000EE"/>
            </w14:solidFill>
          </w14:textFill>
        </w:rPr>
        <w:t>https://seranking.com/ru/blog/pagerank/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numPr>
          <w:ilvl w:val="0"/>
          <w:numId w:val="4"/>
        </w:numPr>
        <w:shd w:val="clear" w:color="auto" w:fill="ffffff"/>
        <w:bidi w:val="0"/>
        <w:spacing w:before="0" w:line="360" w:lineRule="auto"/>
        <w:ind w:right="0"/>
        <w:jc w:val="left"/>
        <w:rPr>
          <w:rFonts w:ascii="Times New Roman" w:hAnsi="Times New Roman"/>
          <w:outline w:val="0"/>
          <w:color w:val="0000ee"/>
          <w:sz w:val="28"/>
          <w:szCs w:val="28"/>
          <w:rtl w:val="0"/>
          <w:lang w:val="pt-PT"/>
          <w14:textFill>
            <w14:solidFill>
              <w14:srgbClr w14:val="0000EE"/>
            </w14:solidFill>
          </w14:textFill>
        </w:rPr>
      </w:pP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Wikipedia, "PageRank", </w:t>
      </w:r>
      <w:r>
        <w:rPr>
          <w:rStyle w:val="Hyperlink.3"/>
          <w:rFonts w:ascii="Times New Roman" w:cs="Times New Roman" w:hAnsi="Times New Roman" w:eastAsia="Times New Roman"/>
          <w:outline w:val="0"/>
          <w:color w:val="0000ee"/>
          <w:sz w:val="28"/>
          <w:szCs w:val="28"/>
          <w:u w:val="single" w:color="0000ee"/>
          <w:lang w:val="ru-RU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3"/>
          <w:rFonts w:ascii="Times New Roman" w:cs="Times New Roman" w:hAnsi="Times New Roman" w:eastAsia="Times New Roman"/>
          <w:outline w:val="0"/>
          <w:color w:val="0000ee"/>
          <w:sz w:val="28"/>
          <w:szCs w:val="28"/>
          <w:u w:val="single" w:color="0000ee"/>
          <w:lang w:val="ru-RU"/>
          <w14:textFill>
            <w14:solidFill>
              <w14:srgbClr w14:val="0000EE"/>
            </w14:solidFill>
          </w14:textFill>
        </w:rPr>
        <w:instrText xml:space="preserve"> HYPERLINK "https://en.wikipedia.org/wiki/PageRank"</w:instrText>
      </w:r>
      <w:r>
        <w:rPr>
          <w:rStyle w:val="Hyperlink.3"/>
          <w:rFonts w:ascii="Times New Roman" w:cs="Times New Roman" w:hAnsi="Times New Roman" w:eastAsia="Times New Roman"/>
          <w:outline w:val="0"/>
          <w:color w:val="0000ee"/>
          <w:sz w:val="28"/>
          <w:szCs w:val="28"/>
          <w:u w:val="single" w:color="0000ee"/>
          <w:lang w:val="ru-RU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3"/>
          <w:rFonts w:ascii="Times New Roman" w:hAnsi="Times New Roman"/>
          <w:outline w:val="0"/>
          <w:color w:val="0000ee"/>
          <w:sz w:val="28"/>
          <w:szCs w:val="28"/>
          <w:u w:val="single" w:color="0000ee"/>
          <w:rtl w:val="0"/>
          <w:lang w:val="ru-RU"/>
          <w14:textFill>
            <w14:solidFill>
              <w14:srgbClr w14:val="0000EE"/>
            </w14:solidFill>
          </w14:textFill>
        </w:rPr>
        <w:t>https://en.wikipedia.org/wiki/PageRank</w:t>
      </w:r>
      <w:r>
        <w:rPr>
          <w:rFonts w:ascii="Times New Roman" w:cs="Times New Roman" w:hAnsi="Times New Roman" w:eastAsia="Times New Roman"/>
          <w:outline w:val="0"/>
          <w:color w:val="0000ee"/>
          <w:sz w:val="28"/>
          <w:szCs w:val="28"/>
          <w14:textFill>
            <w14:solidFill>
              <w14:srgbClr w14:val="0000EE"/>
            </w14:solidFill>
          </w14:textFill>
        </w:rPr>
        <w:fldChar w:fldCharType="end" w:fldLock="0"/>
      </w: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По умолчанию"/>
        <w:numPr>
          <w:ilvl w:val="0"/>
          <w:numId w:val="4"/>
        </w:numPr>
        <w:shd w:val="clear" w:color="auto" w:fill="ffffff"/>
        <w:bidi w:val="0"/>
        <w:spacing w:before="0" w:line="36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Liderpoiska, "Google PageRank: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что это такое и как он работает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", </w:t>
      </w:r>
      <w:r>
        <w:rPr>
          <w:rStyle w:val="Hyperlink.1"/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sz w:val="28"/>
          <w:szCs w:val="28"/>
        </w:rPr>
        <w:instrText xml:space="preserve"> HYPERLINK "https://liderpoiska.ru/blog/google-pagerank/"</w:instrText>
      </w:r>
      <w:r>
        <w:rPr>
          <w:rStyle w:val="Hyperlink.1"/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Style w:val="Hyperlink.1"/>
          <w:rFonts w:ascii="Times New Roman" w:hAnsi="Times New Roman"/>
          <w:sz w:val="28"/>
          <w:szCs w:val="28"/>
          <w:rtl w:val="0"/>
          <w:lang w:val="ru-RU"/>
        </w:rPr>
        <w:t>https://liderpoiska.ru/blog/google-pagerank/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>.</w:t>
      </w:r>
    </w:p>
    <w:sectPr>
      <w:headerReference w:type="default" r:id="rId14"/>
      <w:footerReference w:type="default" r:id="rId1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tabs>
        <w:tab w:val="center" w:pos="4819"/>
        <w:tab w:val="right" w:pos="9612"/>
        <w:tab w:val="clear" w:pos="9020"/>
      </w:tabs>
    </w:pPr>
    <w:r>
      <w:rPr>
        <w:outline w:val="0"/>
        <w:color w:val="909090"/>
        <w:sz w:val="22"/>
        <w:szCs w:val="22"/>
        <w:u w:color="909090"/>
        <w14:textFill>
          <w14:solidFill>
            <w14:srgbClr w14:val="909090"/>
          </w14:solidFill>
        </w14:textFill>
      </w:rPr>
      <w:tab/>
      <w:tab/>
    </w:r>
    <w:r>
      <w:rPr>
        <w:outline w:val="0"/>
        <w:color w:val="909090"/>
        <w:sz w:val="22"/>
        <w:szCs w:val="22"/>
        <w:u w:color="909090"/>
        <w14:textFill>
          <w14:solidFill>
            <w14:srgbClr w14:val="909090"/>
          </w14:solidFill>
        </w14:textFill>
      </w:rPr>
      <w:fldChar w:fldCharType="begin" w:fldLock="0"/>
    </w:r>
    <w:r>
      <w:rPr>
        <w:outline w:val="0"/>
        <w:color w:val="909090"/>
        <w:sz w:val="22"/>
        <w:szCs w:val="22"/>
        <w:u w:color="909090"/>
        <w14:textFill>
          <w14:solidFill>
            <w14:srgbClr w14:val="909090"/>
          </w14:solidFill>
        </w14:textFill>
      </w:rPr>
      <w:instrText xml:space="preserve"> PAGE </w:instrText>
    </w:r>
    <w:r>
      <w:rPr>
        <w:outline w:val="0"/>
        <w:color w:val="909090"/>
        <w:sz w:val="22"/>
        <w:szCs w:val="22"/>
        <w:u w:color="909090"/>
        <w14:textFill>
          <w14:solidFill>
            <w14:srgbClr w14:val="909090"/>
          </w14:solidFill>
        </w14:textFill>
      </w:rPr>
      <w:fldChar w:fldCharType="separate" w:fldLock="0"/>
    </w:r>
    <w:r>
      <w:rPr>
        <w:outline w:val="0"/>
        <w:color w:val="909090"/>
        <w:sz w:val="22"/>
        <w:szCs w:val="22"/>
        <w:u w:color="909090"/>
        <w14:textFill>
          <w14:solidFill>
            <w14:srgbClr w14:val="909090"/>
          </w14:solidFill>
        </w14:textFill>
      </w:rPr>
    </w:r>
    <w:r>
      <w:rPr>
        <w:outline w:val="0"/>
        <w:color w:val="909090"/>
        <w:sz w:val="22"/>
        <w:szCs w:val="22"/>
        <w:u w:color="909090"/>
        <w14:textFill>
          <w14:solidFill>
            <w14:srgbClr w14:val="909090"/>
          </w14:solidFill>
        </w14:textFill>
      </w:rPr>
      <w:fldChar w:fldCharType="end" w:fldLock="0"/>
    </w:r>
    <w:r>
      <w:rPr>
        <w:outline w:val="0"/>
        <w:color w:val="909090"/>
        <w:sz w:val="22"/>
        <w:szCs w:val="22"/>
        <w:u w:color="909090"/>
        <w:rtl w:val="0"/>
        <w:lang w:val="ru-RU"/>
        <w14:textFill>
          <w14:solidFill>
            <w14:srgbClr w14:val="909090"/>
          </w14:solidFill>
        </w14:textFill>
      </w:rPr>
      <w:t xml:space="preserve"> из </w:t>
    </w:r>
    <w:r>
      <w:rPr>
        <w:outline w:val="0"/>
        <w:color w:val="909090"/>
        <w:sz w:val="22"/>
        <w:szCs w:val="22"/>
        <w:u w:color="909090"/>
        <w14:textFill>
          <w14:solidFill>
            <w14:srgbClr w14:val="909090"/>
          </w14:solidFill>
        </w14:textFill>
      </w:rPr>
      <w:fldChar w:fldCharType="begin" w:fldLock="0"/>
    </w:r>
    <w:r>
      <w:rPr>
        <w:outline w:val="0"/>
        <w:color w:val="909090"/>
        <w:sz w:val="22"/>
        <w:szCs w:val="22"/>
        <w:u w:color="909090"/>
        <w14:textFill>
          <w14:solidFill>
            <w14:srgbClr w14:val="909090"/>
          </w14:solidFill>
        </w14:textFill>
      </w:rPr>
      <w:instrText xml:space="preserve"> NUMPAGES </w:instrText>
    </w:r>
    <w:r>
      <w:rPr>
        <w:outline w:val="0"/>
        <w:color w:val="909090"/>
        <w:sz w:val="22"/>
        <w:szCs w:val="22"/>
        <w:u w:color="909090"/>
        <w14:textFill>
          <w14:solidFill>
            <w14:srgbClr w14:val="909090"/>
          </w14:solidFill>
        </w14:textFill>
      </w:rPr>
      <w:fldChar w:fldCharType="separate" w:fldLock="0"/>
    </w:r>
    <w:r>
      <w:rPr>
        <w:outline w:val="0"/>
        <w:color w:val="909090"/>
        <w:sz w:val="22"/>
        <w:szCs w:val="22"/>
        <w:u w:color="909090"/>
        <w14:textFill>
          <w14:solidFill>
            <w14:srgbClr w14:val="909090"/>
          </w14:solidFill>
        </w14:textFill>
      </w:rPr>
    </w:r>
    <w:r>
      <w:rPr>
        <w:outline w:val="0"/>
        <w:color w:val="909090"/>
        <w:sz w:val="22"/>
        <w:szCs w:val="22"/>
        <w:u w:color="909090"/>
        <w14:textFill>
          <w14:solidFill>
            <w14:srgbClr w14:val="909090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2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24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46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8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0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12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34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56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С числами"/>
  </w:abstractNum>
  <w:abstractNum w:abstractNumId="3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2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4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6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8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90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12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34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56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612"/>
      </w:tabs>
      <w:suppressAutoHyphens w:val="0"/>
      <w:bidi w:val="0"/>
      <w:spacing w:before="160" w:after="0" w:line="36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Заголовок">
    <w:name w:val="Заголовок"/>
    <w:next w:val="Основной текст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612"/>
      </w:tabs>
      <w:suppressAutoHyphens w:val="0"/>
      <w:bidi w:val="0"/>
      <w:spacing w:before="160" w:after="0" w:line="36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Подзаголовок">
    <w:name w:val="Подзаголовок"/>
    <w:next w:val="Основной текст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Пункт">
    <w:name w:val="Пункт"/>
    <w:pPr>
      <w:numPr>
        <w:numId w:val="1"/>
      </w:numPr>
    </w:pPr>
  </w:style>
  <w:style w:type="numbering" w:styleId="С числами">
    <w:name w:val="С числами"/>
    <w:pPr>
      <w:numPr>
        <w:numId w:val="3"/>
      </w:numPr>
    </w:p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u w:val="single" w:color="0000ee"/>
      <w:lang w:val="en-US"/>
    </w:rPr>
  </w:style>
  <w:style w:type="character" w:styleId="Hyperlink.1">
    <w:name w:val="Hyperlink.1"/>
    <w:basedOn w:val="Нет"/>
    <w:next w:val="Hyperlink.1"/>
    <w:rPr>
      <w:outline w:val="0"/>
      <w:color w:val="0000ee"/>
      <w:u w:val="single" w:color="0000ee"/>
      <w14:textFill>
        <w14:solidFill>
          <w14:srgbClr w14:val="0000EE"/>
        </w14:solidFill>
      </w14:textFill>
    </w:rPr>
  </w:style>
  <w:style w:type="character" w:styleId="Hyperlink.2">
    <w:name w:val="Hyperlink.2"/>
    <w:basedOn w:val="Нет"/>
    <w:next w:val="Hyperlink.2"/>
    <w:rPr>
      <w:outline w:val="0"/>
      <w:color w:val="0000ee"/>
      <w:u w:val="single" w:color="0000ee"/>
      <w:lang w:val="pt-PT"/>
      <w14:textFill>
        <w14:solidFill>
          <w14:srgbClr w14:val="0000EE"/>
        </w14:solidFill>
      </w14:textFill>
    </w:rPr>
  </w:style>
  <w:style w:type="character" w:styleId="Hyperlink.3">
    <w:name w:val="Hyperlink.3"/>
    <w:basedOn w:val="Нет"/>
    <w:next w:val="Hyperlink.3"/>
    <w:rPr>
      <w:u w:val="single" w:color="0000e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